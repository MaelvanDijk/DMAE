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1382" w14:textId="7A608ADB" w:rsidR="000A6752" w:rsidRPr="00F608E7" w:rsidRDefault="000A6752">
      <w:pPr>
        <w:rPr>
          <w:b/>
          <w:bCs/>
          <w:highlight w:val="green"/>
        </w:rPr>
      </w:pPr>
      <w:r w:rsidRPr="00F608E7">
        <w:rPr>
          <w:b/>
          <w:bCs/>
          <w:highlight w:val="green"/>
        </w:rPr>
        <w:t>Samenvatting</w:t>
      </w:r>
    </w:p>
    <w:p w14:paraId="7E79D65B" w14:textId="64BBEE24" w:rsidR="009E10BE" w:rsidRPr="00F608E7" w:rsidRDefault="00480C65">
      <w:pPr>
        <w:rPr>
          <w:highlight w:val="green"/>
        </w:rPr>
      </w:pPr>
      <w:proofErr w:type="spellStart"/>
      <w:r w:rsidRPr="00F608E7">
        <w:rPr>
          <w:highlight w:val="green"/>
        </w:rPr>
        <w:t>HoB</w:t>
      </w:r>
      <w:proofErr w:type="spellEnd"/>
      <w:r w:rsidRPr="00F608E7">
        <w:rPr>
          <w:highlight w:val="green"/>
        </w:rPr>
        <w:t xml:space="preserve"> blijkt vanaf haar 3e jaar een </w:t>
      </w:r>
      <w:proofErr w:type="spellStart"/>
      <w:r w:rsidRPr="00F608E7">
        <w:rPr>
          <w:highlight w:val="green"/>
        </w:rPr>
        <w:t>competatief</w:t>
      </w:r>
      <w:proofErr w:type="spellEnd"/>
      <w:r w:rsidRPr="00F608E7">
        <w:rPr>
          <w:highlight w:val="green"/>
        </w:rPr>
        <w:t xml:space="preserve"> salaris te bieden waarin het meer dan 50% van de markt verslaat. In de eerste 2 jaren verdienen werknemers boven het modale loon. Het blijkt echter dat House of Bèta nog ruimte heeft om de hard skills van haar personeel te ontwikkeling. Het belangrijkste zijn skills m.b.t de </w:t>
      </w:r>
      <w:proofErr w:type="spellStart"/>
      <w:r w:rsidRPr="00F608E7">
        <w:rPr>
          <w:highlight w:val="green"/>
        </w:rPr>
        <w:t>cloud</w:t>
      </w:r>
      <w:proofErr w:type="spellEnd"/>
      <w:r w:rsidRPr="00F608E7">
        <w:rPr>
          <w:highlight w:val="green"/>
        </w:rPr>
        <w:t xml:space="preserve">, big data, en geavanceerde data </w:t>
      </w:r>
      <w:proofErr w:type="spellStart"/>
      <w:r w:rsidRPr="00F608E7">
        <w:rPr>
          <w:highlight w:val="green"/>
        </w:rPr>
        <w:t>science</w:t>
      </w:r>
      <w:proofErr w:type="spellEnd"/>
      <w:r w:rsidRPr="00F608E7">
        <w:rPr>
          <w:highlight w:val="green"/>
        </w:rPr>
        <w:t xml:space="preserve"> skills. Op het moment van schrijven staan de volgende potentiële opdrachtgevers boven aan de lijst met openstaande vacatures:</w:t>
      </w:r>
    </w:p>
    <w:p w14:paraId="49A320BF" w14:textId="122C2C69" w:rsidR="00385E1E" w:rsidRPr="00F608E7" w:rsidRDefault="000A6752">
      <w:pPr>
        <w:rPr>
          <w:b/>
          <w:bCs/>
          <w:highlight w:val="green"/>
        </w:rPr>
      </w:pPr>
      <w:r w:rsidRPr="00F608E7">
        <w:rPr>
          <w:b/>
          <w:bCs/>
          <w:highlight w:val="green"/>
        </w:rPr>
        <w:t>Inleiding</w:t>
      </w:r>
    </w:p>
    <w:p w14:paraId="4891FE9E" w14:textId="29DA0406" w:rsidR="00642E85" w:rsidRPr="00F608E7" w:rsidRDefault="00642E85">
      <w:pPr>
        <w:rPr>
          <w:highlight w:val="green"/>
        </w:rPr>
      </w:pPr>
      <w:r w:rsidRPr="00F608E7">
        <w:rPr>
          <w:highlight w:val="green"/>
        </w:rPr>
        <w:t xml:space="preserve">Dit onderzoek richt zich op de vraag </w:t>
      </w:r>
      <w:r w:rsidR="005C5EBE" w:rsidRPr="00F608E7">
        <w:rPr>
          <w:highlight w:val="green"/>
        </w:rPr>
        <w:t xml:space="preserve">hoe </w:t>
      </w:r>
      <w:r w:rsidR="00E84930" w:rsidRPr="00F608E7">
        <w:rPr>
          <w:highlight w:val="green"/>
        </w:rPr>
        <w:t>competitief</w:t>
      </w:r>
      <w:r w:rsidR="005C5EBE" w:rsidRPr="00F608E7">
        <w:rPr>
          <w:highlight w:val="green"/>
        </w:rPr>
        <w:t xml:space="preserve"> House of Bèta is op de markt voor data </w:t>
      </w:r>
      <w:r w:rsidR="00E84930" w:rsidRPr="00F608E7">
        <w:rPr>
          <w:highlight w:val="green"/>
        </w:rPr>
        <w:t>professionals</w:t>
      </w:r>
      <w:r w:rsidR="005C5EBE" w:rsidRPr="00F608E7">
        <w:rPr>
          <w:highlight w:val="green"/>
        </w:rPr>
        <w:t>. Hierin wordt gekeken naar zowel het salaris (dus wat House of Bèta biedt aan het personeel) als de mogelijkheden voor House of Bèta om een groter deel van de markt te bedienen (gevraagde vaardigheden en potentiële opdrachtgevers</w:t>
      </w:r>
      <w:r w:rsidR="008622E8" w:rsidRPr="00F608E7">
        <w:rPr>
          <w:highlight w:val="green"/>
        </w:rPr>
        <w:t>)</w:t>
      </w:r>
      <w:r w:rsidR="005C5EBE" w:rsidRPr="00F608E7">
        <w:rPr>
          <w:highlight w:val="green"/>
        </w:rPr>
        <w:t>.</w:t>
      </w:r>
    </w:p>
    <w:p w14:paraId="5628C67C" w14:textId="77777777" w:rsidR="00F03821" w:rsidRPr="00F608E7" w:rsidRDefault="008622E8" w:rsidP="00F03821">
      <w:pPr>
        <w:rPr>
          <w:highlight w:val="green"/>
        </w:rPr>
      </w:pPr>
      <w:r w:rsidRPr="00F608E7">
        <w:rPr>
          <w:highlight w:val="green"/>
        </w:rPr>
        <w:t>House of Bèta heeft al langer de wens om inzichten te krijgen in de reden van uitstroom van haar consultants, gezien dit een belangrijke asset is van de organisatie.</w:t>
      </w:r>
      <w:r w:rsidR="00F03821" w:rsidRPr="00F608E7">
        <w:rPr>
          <w:highlight w:val="green"/>
        </w:rPr>
        <w:t xml:space="preserve"> Wegens juridische en technische beperkingen is het echter niet mogelijk om hierop diepgaand onderzoek op te doen.</w:t>
      </w:r>
    </w:p>
    <w:p w14:paraId="2C692CA0" w14:textId="3F7A7719" w:rsidR="00F03821" w:rsidRPr="00F608E7" w:rsidRDefault="008622E8" w:rsidP="00F03821">
      <w:pPr>
        <w:rPr>
          <w:highlight w:val="green"/>
        </w:rPr>
      </w:pPr>
      <w:r w:rsidRPr="00F608E7">
        <w:rPr>
          <w:highlight w:val="green"/>
        </w:rPr>
        <w:t xml:space="preserve">Een tweede wens is om de markt beter te kunnen bedienen en te groeien als de leverancier van IT personeel. </w:t>
      </w:r>
      <w:r w:rsidR="00F03821" w:rsidRPr="00F608E7">
        <w:rPr>
          <w:highlight w:val="green"/>
        </w:rPr>
        <w:t>Na overleg is gebleken dat beide wensen gekoppeld kunnen worden in dit onderzoek. Het onderzoek helpt House of Bèta inzichten te krijgen in een ontwikkelende markt</w:t>
      </w:r>
      <w:r w:rsidR="00E84930" w:rsidRPr="00F608E7">
        <w:rPr>
          <w:highlight w:val="green"/>
        </w:rPr>
        <w:t>, haar eigen arbeidsvoorwaarden op waarden te schatten</w:t>
      </w:r>
      <w:r w:rsidR="00F03821" w:rsidRPr="00F608E7">
        <w:rPr>
          <w:highlight w:val="green"/>
        </w:rPr>
        <w:t xml:space="preserve"> en biedt een basis voor verdere analyse aangaande de </w:t>
      </w:r>
      <w:proofErr w:type="spellStart"/>
      <w:r w:rsidR="00F03821" w:rsidRPr="00F608E7">
        <w:rPr>
          <w:highlight w:val="green"/>
        </w:rPr>
        <w:t>churn</w:t>
      </w:r>
      <w:proofErr w:type="spellEnd"/>
      <w:r w:rsidR="00F03821" w:rsidRPr="00F608E7">
        <w:rPr>
          <w:highlight w:val="green"/>
        </w:rPr>
        <w:t xml:space="preserve"> van haar personeel.</w:t>
      </w:r>
    </w:p>
    <w:p w14:paraId="798468F6" w14:textId="38CE8E6F" w:rsidR="000A6752" w:rsidRPr="00F608E7" w:rsidRDefault="000A6752">
      <w:pPr>
        <w:rPr>
          <w:b/>
          <w:bCs/>
          <w:highlight w:val="green"/>
        </w:rPr>
      </w:pPr>
      <w:r w:rsidRPr="00F608E7">
        <w:rPr>
          <w:b/>
          <w:bCs/>
          <w:highlight w:val="green"/>
        </w:rPr>
        <w:t xml:space="preserve">House of </w:t>
      </w:r>
      <w:proofErr w:type="spellStart"/>
      <w:r w:rsidRPr="00F608E7">
        <w:rPr>
          <w:b/>
          <w:bCs/>
          <w:highlight w:val="green"/>
        </w:rPr>
        <w:t>Beta</w:t>
      </w:r>
      <w:proofErr w:type="spellEnd"/>
    </w:p>
    <w:p w14:paraId="1025CF33" w14:textId="16CD357C" w:rsidR="003F1C84" w:rsidRPr="00F608E7" w:rsidRDefault="00480C65">
      <w:pPr>
        <w:rPr>
          <w:highlight w:val="green"/>
        </w:rPr>
      </w:pPr>
      <w:r w:rsidRPr="00F608E7">
        <w:rPr>
          <w:highlight w:val="green"/>
        </w:rPr>
        <w:t>House of Bèta (</w:t>
      </w:r>
      <w:proofErr w:type="spellStart"/>
      <w:r w:rsidRPr="00F608E7">
        <w:rPr>
          <w:highlight w:val="green"/>
        </w:rPr>
        <w:t>HoB</w:t>
      </w:r>
      <w:proofErr w:type="spellEnd"/>
      <w:r w:rsidRPr="00F608E7">
        <w:rPr>
          <w:highlight w:val="green"/>
        </w:rPr>
        <w:t xml:space="preserve">) is een detacheerder op het gebied van </w:t>
      </w:r>
      <w:r w:rsidR="00391BCE" w:rsidRPr="00F608E7">
        <w:rPr>
          <w:highlight w:val="green"/>
        </w:rPr>
        <w:t>(</w:t>
      </w:r>
      <w:r w:rsidRPr="00F608E7">
        <w:rPr>
          <w:highlight w:val="green"/>
        </w:rPr>
        <w:t>business</w:t>
      </w:r>
      <w:r w:rsidR="00391BCE" w:rsidRPr="00F608E7">
        <w:rPr>
          <w:highlight w:val="green"/>
        </w:rPr>
        <w:t>)</w:t>
      </w:r>
      <w:r w:rsidRPr="00F608E7">
        <w:rPr>
          <w:highlight w:val="green"/>
        </w:rPr>
        <w:t xml:space="preserve"> IT.</w:t>
      </w:r>
      <w:r w:rsidR="003F1C84" w:rsidRPr="00F608E7">
        <w:rPr>
          <w:highlight w:val="green"/>
        </w:rPr>
        <w:t xml:space="preserve"> </w:t>
      </w:r>
      <w:proofErr w:type="spellStart"/>
      <w:r w:rsidR="003F1C84" w:rsidRPr="00F608E7">
        <w:rPr>
          <w:highlight w:val="green"/>
        </w:rPr>
        <w:t>HoB</w:t>
      </w:r>
      <w:proofErr w:type="spellEnd"/>
      <w:r w:rsidR="003F1C84" w:rsidRPr="00F608E7">
        <w:rPr>
          <w:highlight w:val="green"/>
        </w:rPr>
        <w:t xml:space="preserve"> probeert voornamelijk starters op de arbeidsmarkt aan te trekken en probeert deze te matchen aan passende opdrachtgevers. De consultants hebben de mogelijkheid zich na verloop van tijd te specialiseren waarin </w:t>
      </w:r>
      <w:proofErr w:type="spellStart"/>
      <w:r w:rsidR="003F1C84" w:rsidRPr="00F608E7">
        <w:rPr>
          <w:highlight w:val="green"/>
        </w:rPr>
        <w:t>HoB</w:t>
      </w:r>
      <w:proofErr w:type="spellEnd"/>
      <w:r w:rsidR="003F1C84" w:rsidRPr="00F608E7">
        <w:rPr>
          <w:highlight w:val="green"/>
        </w:rPr>
        <w:t xml:space="preserve"> de trainingen en opleiding faciliteert of betaald.</w:t>
      </w:r>
    </w:p>
    <w:p w14:paraId="5963AC87" w14:textId="45681200" w:rsidR="003F1C84" w:rsidRPr="00F608E7" w:rsidRDefault="003F1C84">
      <w:pPr>
        <w:rPr>
          <w:highlight w:val="green"/>
        </w:rPr>
      </w:pPr>
      <w:proofErr w:type="spellStart"/>
      <w:r w:rsidRPr="00F608E7">
        <w:rPr>
          <w:highlight w:val="green"/>
        </w:rPr>
        <w:t>HoB</w:t>
      </w:r>
      <w:proofErr w:type="spellEnd"/>
      <w:r w:rsidRPr="00F608E7">
        <w:rPr>
          <w:highlight w:val="green"/>
        </w:rPr>
        <w:t xml:space="preserve"> is een relatief nieuwe naam op de markt maar voert al </w:t>
      </w:r>
      <w:r w:rsidR="000C3E69" w:rsidRPr="00F608E7">
        <w:rPr>
          <w:highlight w:val="green"/>
        </w:rPr>
        <w:t xml:space="preserve">sinds 2015 haar werkzaamheden uit onder het moederbedrijf </w:t>
      </w:r>
      <w:proofErr w:type="spellStart"/>
      <w:r w:rsidR="000C3E69" w:rsidRPr="00F608E7">
        <w:rPr>
          <w:highlight w:val="green"/>
        </w:rPr>
        <w:t>Talent&amp;Pro</w:t>
      </w:r>
      <w:proofErr w:type="spellEnd"/>
      <w:r w:rsidR="000C3E69" w:rsidRPr="00F608E7">
        <w:rPr>
          <w:highlight w:val="green"/>
        </w:rPr>
        <w:t xml:space="preserve">. De uitstroom van consultants die T&amp;P heeft gezien over2021 is de aanleiding geweest om meer grip op deze uitstroom te willen krijgen (de </w:t>
      </w:r>
      <w:r w:rsidR="00A30E70" w:rsidRPr="00F608E7">
        <w:rPr>
          <w:highlight w:val="green"/>
        </w:rPr>
        <w:t xml:space="preserve">eerste </w:t>
      </w:r>
      <w:r w:rsidR="000C3E69" w:rsidRPr="00F608E7">
        <w:rPr>
          <w:highlight w:val="green"/>
        </w:rPr>
        <w:t>wens).</w:t>
      </w:r>
    </w:p>
    <w:p w14:paraId="4CF8F3BE" w14:textId="5FA308AC" w:rsidR="00480C65" w:rsidRPr="00F608E7" w:rsidRDefault="00A30E70">
      <w:pPr>
        <w:rPr>
          <w:highlight w:val="green"/>
        </w:rPr>
      </w:pPr>
      <w:r w:rsidRPr="00F608E7">
        <w:rPr>
          <w:highlight w:val="green"/>
        </w:rPr>
        <w:t xml:space="preserve">Tijdens de een recente informatieavond van </w:t>
      </w:r>
      <w:proofErr w:type="spellStart"/>
      <w:r w:rsidRPr="00F608E7">
        <w:rPr>
          <w:highlight w:val="green"/>
        </w:rPr>
        <w:t>HoB</w:t>
      </w:r>
      <w:proofErr w:type="spellEnd"/>
      <w:r w:rsidRPr="00F608E7">
        <w:rPr>
          <w:highlight w:val="green"/>
        </w:rPr>
        <w:t xml:space="preserve"> zijn nieuwe doelstellingen voor 2022 gepresenteerd waar ook de ontwikkeling en groei van data professionals naar voren komt. Dit is dan ook de aanleiding voor de tweede wens van </w:t>
      </w:r>
      <w:proofErr w:type="spellStart"/>
      <w:r w:rsidRPr="00F608E7">
        <w:rPr>
          <w:highlight w:val="green"/>
        </w:rPr>
        <w:t>HoB</w:t>
      </w:r>
      <w:proofErr w:type="spellEnd"/>
      <w:r w:rsidRPr="00F608E7">
        <w:rPr>
          <w:highlight w:val="green"/>
        </w:rPr>
        <w:t>.</w:t>
      </w:r>
    </w:p>
    <w:p w14:paraId="6034A6EE" w14:textId="2A5BAD94" w:rsidR="000A6752" w:rsidRPr="00F608E7" w:rsidRDefault="000A6752">
      <w:pPr>
        <w:rPr>
          <w:b/>
          <w:bCs/>
          <w:highlight w:val="green"/>
        </w:rPr>
      </w:pPr>
      <w:r w:rsidRPr="00F608E7">
        <w:rPr>
          <w:b/>
          <w:bCs/>
          <w:highlight w:val="green"/>
        </w:rPr>
        <w:t>Businessvraag</w:t>
      </w:r>
    </w:p>
    <w:p w14:paraId="1A1EC3AF" w14:textId="1C6C1674" w:rsidR="007706F6" w:rsidRPr="00F608E7" w:rsidRDefault="007706F6">
      <w:pPr>
        <w:rPr>
          <w:highlight w:val="green"/>
        </w:rPr>
      </w:pPr>
      <w:r w:rsidRPr="00F608E7">
        <w:rPr>
          <w:highlight w:val="green"/>
        </w:rPr>
        <w:t xml:space="preserve">Dit onderzoek en de wensen van </w:t>
      </w:r>
      <w:proofErr w:type="spellStart"/>
      <w:r w:rsidRPr="00F608E7">
        <w:rPr>
          <w:highlight w:val="green"/>
        </w:rPr>
        <w:t>HoB</w:t>
      </w:r>
      <w:proofErr w:type="spellEnd"/>
      <w:r w:rsidRPr="00F608E7">
        <w:rPr>
          <w:highlight w:val="green"/>
        </w:rPr>
        <w:t xml:space="preserve"> kunnen worden vastgelegd in een centrale vraag: “Hoe positioneert </w:t>
      </w:r>
      <w:proofErr w:type="spellStart"/>
      <w:r w:rsidRPr="00F608E7">
        <w:rPr>
          <w:highlight w:val="green"/>
        </w:rPr>
        <w:t>HoB</w:t>
      </w:r>
      <w:proofErr w:type="spellEnd"/>
      <w:r w:rsidRPr="00F608E7">
        <w:rPr>
          <w:highlight w:val="green"/>
        </w:rPr>
        <w:t xml:space="preserve"> zich ten opzichten van de Nederlandse arbeidsmarkt op het gebied van data professionals kijkend naar loon, vaardigheden en </w:t>
      </w:r>
      <w:r w:rsidR="00525C34" w:rsidRPr="00F608E7">
        <w:rPr>
          <w:highlight w:val="green"/>
        </w:rPr>
        <w:t>potentiële opdrachtgevers?”</w:t>
      </w:r>
    </w:p>
    <w:p w14:paraId="79A63063" w14:textId="7428ECB0" w:rsidR="00525C34" w:rsidRPr="00F608E7" w:rsidRDefault="00525C34">
      <w:pPr>
        <w:rPr>
          <w:highlight w:val="green"/>
        </w:rPr>
      </w:pPr>
      <w:r w:rsidRPr="00F608E7">
        <w:rPr>
          <w:highlight w:val="green"/>
        </w:rPr>
        <w:t>Deze vraag kan verder worden opgedeeld in 3 deelvragen:</w:t>
      </w:r>
    </w:p>
    <w:p w14:paraId="0DFF88B1" w14:textId="1C73C1FA" w:rsidR="00525C34" w:rsidRPr="00F608E7" w:rsidRDefault="00525C34">
      <w:pPr>
        <w:rPr>
          <w:highlight w:val="green"/>
        </w:rPr>
      </w:pPr>
      <w:r w:rsidRPr="00F608E7">
        <w:rPr>
          <w:highlight w:val="green"/>
        </w:rPr>
        <w:t xml:space="preserve">1. Hoe verhoudt het salaris van </w:t>
      </w:r>
      <w:proofErr w:type="spellStart"/>
      <w:r w:rsidRPr="00F608E7">
        <w:rPr>
          <w:highlight w:val="green"/>
        </w:rPr>
        <w:t>HoB</w:t>
      </w:r>
      <w:proofErr w:type="spellEnd"/>
      <w:r w:rsidRPr="00F608E7">
        <w:rPr>
          <w:highlight w:val="green"/>
        </w:rPr>
        <w:t xml:space="preserve"> zich tot de </w:t>
      </w:r>
      <w:proofErr w:type="spellStart"/>
      <w:r w:rsidRPr="00F608E7">
        <w:rPr>
          <w:highlight w:val="green"/>
        </w:rPr>
        <w:t>nederlandse</w:t>
      </w:r>
      <w:proofErr w:type="spellEnd"/>
      <w:r w:rsidRPr="00F608E7">
        <w:rPr>
          <w:highlight w:val="green"/>
        </w:rPr>
        <w:t xml:space="preserve"> markt?</w:t>
      </w:r>
    </w:p>
    <w:p w14:paraId="1B14F20B" w14:textId="17002A43" w:rsidR="00525C34" w:rsidRPr="00F608E7" w:rsidRDefault="00525C34">
      <w:pPr>
        <w:rPr>
          <w:highlight w:val="green"/>
        </w:rPr>
      </w:pPr>
      <w:r w:rsidRPr="00F608E7">
        <w:rPr>
          <w:highlight w:val="green"/>
        </w:rPr>
        <w:t xml:space="preserve">2. </w:t>
      </w:r>
      <w:bookmarkStart w:id="0" w:name="_Hlk100559586"/>
      <w:r w:rsidRPr="00F608E7">
        <w:rPr>
          <w:highlight w:val="green"/>
        </w:rPr>
        <w:t xml:space="preserve">In hoeverre sluit het “curriculum” van </w:t>
      </w:r>
      <w:proofErr w:type="spellStart"/>
      <w:r w:rsidRPr="00F608E7">
        <w:rPr>
          <w:highlight w:val="green"/>
        </w:rPr>
        <w:t>HoB</w:t>
      </w:r>
      <w:proofErr w:type="spellEnd"/>
      <w:r w:rsidRPr="00F608E7">
        <w:rPr>
          <w:highlight w:val="green"/>
        </w:rPr>
        <w:t xml:space="preserve"> zich aan bij de ontwikkelende markt?</w:t>
      </w:r>
      <w:bookmarkEnd w:id="0"/>
    </w:p>
    <w:p w14:paraId="7C62147E" w14:textId="308ADD03" w:rsidR="00525C34" w:rsidRPr="00F608E7" w:rsidRDefault="00525C34">
      <w:pPr>
        <w:rPr>
          <w:highlight w:val="green"/>
        </w:rPr>
      </w:pPr>
      <w:r w:rsidRPr="00F608E7">
        <w:rPr>
          <w:highlight w:val="green"/>
        </w:rPr>
        <w:t xml:space="preserve">3. </w:t>
      </w:r>
      <w:r w:rsidR="00C6783B" w:rsidRPr="00F608E7">
        <w:rPr>
          <w:highlight w:val="green"/>
        </w:rPr>
        <w:t xml:space="preserve">Welke opdrachtgevers actief op de markt worden nog niet bediend door </w:t>
      </w:r>
      <w:proofErr w:type="spellStart"/>
      <w:r w:rsidR="00C6783B" w:rsidRPr="00F608E7">
        <w:rPr>
          <w:highlight w:val="green"/>
        </w:rPr>
        <w:t>HoB</w:t>
      </w:r>
      <w:proofErr w:type="spellEnd"/>
      <w:r w:rsidR="00C6783B" w:rsidRPr="00F608E7">
        <w:rPr>
          <w:highlight w:val="green"/>
        </w:rPr>
        <w:t>?</w:t>
      </w:r>
    </w:p>
    <w:p w14:paraId="43DBF6C4" w14:textId="77777777" w:rsidR="00480C65" w:rsidRPr="00F608E7" w:rsidRDefault="00480C65" w:rsidP="00480C65">
      <w:pPr>
        <w:pStyle w:val="NormalWeb"/>
        <w:rPr>
          <w:b/>
          <w:bCs/>
          <w:highlight w:val="green"/>
        </w:rPr>
      </w:pPr>
      <w:r w:rsidRPr="00F608E7">
        <w:rPr>
          <w:b/>
          <w:bCs/>
          <w:highlight w:val="green"/>
        </w:rPr>
        <w:lastRenderedPageBreak/>
        <w:t>data gebruik</w:t>
      </w:r>
    </w:p>
    <w:p w14:paraId="269EF5D3" w14:textId="75C4AEB4" w:rsidR="00A84A3C" w:rsidRPr="00F608E7" w:rsidRDefault="00A84A3C" w:rsidP="00480C65">
      <w:pPr>
        <w:pStyle w:val="NormalWeb"/>
        <w:rPr>
          <w:highlight w:val="green"/>
        </w:rPr>
      </w:pPr>
      <w:r w:rsidRPr="00F608E7">
        <w:rPr>
          <w:highlight w:val="green"/>
        </w:rPr>
        <w:t xml:space="preserve">Binnen </w:t>
      </w:r>
      <w:proofErr w:type="spellStart"/>
      <w:r w:rsidRPr="00F608E7">
        <w:rPr>
          <w:highlight w:val="green"/>
        </w:rPr>
        <w:t>HoB</w:t>
      </w:r>
      <w:proofErr w:type="spellEnd"/>
      <w:r w:rsidRPr="00F608E7">
        <w:rPr>
          <w:highlight w:val="green"/>
        </w:rPr>
        <w:t xml:space="preserve"> vinden nog geen datamining activiteiten op dit gebied plaats. Buiten de resultaten van dit onderzoek wordt er dan ook een </w:t>
      </w:r>
      <w:proofErr w:type="spellStart"/>
      <w:r w:rsidRPr="00F608E7">
        <w:rPr>
          <w:highlight w:val="green"/>
        </w:rPr>
        <w:t>een</w:t>
      </w:r>
      <w:proofErr w:type="spellEnd"/>
      <w:r w:rsidRPr="00F608E7">
        <w:rPr>
          <w:highlight w:val="green"/>
        </w:rPr>
        <w:t xml:space="preserve"> script aangeleverd die het mogelijk maakt om de datamining voor dit onderzoek voort te zetten. </w:t>
      </w:r>
      <w:r w:rsidR="001846F5" w:rsidRPr="00F608E7">
        <w:rPr>
          <w:highlight w:val="green"/>
        </w:rPr>
        <w:t>Dit script is beperkt tot het zoekwoord “data” op de vacaturesite Indeed, maar kan uitgebreid worden om op andere woorden te zoeken.</w:t>
      </w:r>
    </w:p>
    <w:p w14:paraId="4F06A6F7" w14:textId="6BA40690" w:rsidR="00480C65" w:rsidRPr="00F608E7" w:rsidRDefault="00480C65" w:rsidP="00480C65">
      <w:pPr>
        <w:pStyle w:val="NormalWeb"/>
        <w:rPr>
          <w:b/>
          <w:bCs/>
          <w:highlight w:val="green"/>
        </w:rPr>
      </w:pPr>
      <w:r w:rsidRPr="00F608E7">
        <w:rPr>
          <w:b/>
          <w:bCs/>
          <w:highlight w:val="green"/>
        </w:rPr>
        <w:t xml:space="preserve">Business </w:t>
      </w:r>
      <w:proofErr w:type="spellStart"/>
      <w:r w:rsidRPr="00F608E7">
        <w:rPr>
          <w:b/>
          <w:bCs/>
          <w:highlight w:val="green"/>
        </w:rPr>
        <w:t>Success</w:t>
      </w:r>
      <w:proofErr w:type="spellEnd"/>
      <w:r w:rsidRPr="00F608E7">
        <w:rPr>
          <w:b/>
          <w:bCs/>
          <w:highlight w:val="green"/>
        </w:rPr>
        <w:t xml:space="preserve"> criteria</w:t>
      </w:r>
    </w:p>
    <w:p w14:paraId="310B1AC4" w14:textId="0A9298DA" w:rsidR="00480C65" w:rsidRPr="00F608E7" w:rsidRDefault="001846F5" w:rsidP="00480C65">
      <w:pPr>
        <w:pStyle w:val="NormalWeb"/>
        <w:rPr>
          <w:highlight w:val="green"/>
        </w:rPr>
      </w:pPr>
      <w:r w:rsidRPr="00F608E7">
        <w:rPr>
          <w:highlight w:val="green"/>
        </w:rPr>
        <w:t xml:space="preserve">De volgende kwalitatieve eisen worden gesteld: er moet er een analyse komen van </w:t>
      </w:r>
      <w:proofErr w:type="spellStart"/>
      <w:r w:rsidRPr="00F608E7">
        <w:rPr>
          <w:highlight w:val="green"/>
        </w:rPr>
        <w:t>HoB</w:t>
      </w:r>
      <w:proofErr w:type="spellEnd"/>
      <w:r w:rsidRPr="00F608E7">
        <w:rPr>
          <w:highlight w:val="green"/>
        </w:rPr>
        <w:t xml:space="preserve"> versus markt inkomen, een analyse over de vraag verdeling over bedrijven en een over skills. Daarnaast moet er een bruikbare </w:t>
      </w:r>
      <w:proofErr w:type="spellStart"/>
      <w:r w:rsidRPr="00F608E7">
        <w:rPr>
          <w:highlight w:val="green"/>
        </w:rPr>
        <w:t>scraper</w:t>
      </w:r>
      <w:proofErr w:type="spellEnd"/>
      <w:r w:rsidRPr="00F608E7">
        <w:rPr>
          <w:highlight w:val="green"/>
        </w:rPr>
        <w:t xml:space="preserve"> voor vervolg onderzoek worden opgeleverd</w:t>
      </w:r>
    </w:p>
    <w:p w14:paraId="54F03742" w14:textId="4A2B21D9" w:rsidR="00480C65" w:rsidRPr="00F608E7" w:rsidRDefault="00480C65" w:rsidP="00480C65">
      <w:pPr>
        <w:pStyle w:val="NormalWeb"/>
        <w:rPr>
          <w:b/>
          <w:bCs/>
          <w:highlight w:val="green"/>
        </w:rPr>
      </w:pPr>
      <w:r w:rsidRPr="00F608E7">
        <w:rPr>
          <w:b/>
          <w:bCs/>
          <w:highlight w:val="green"/>
        </w:rPr>
        <w:t>Methoden</w:t>
      </w:r>
    </w:p>
    <w:p w14:paraId="26565924" w14:textId="4941AD48" w:rsidR="00E52681" w:rsidRPr="00F608E7" w:rsidRDefault="00E52681" w:rsidP="00480C65">
      <w:pPr>
        <w:pStyle w:val="NormalWeb"/>
        <w:rPr>
          <w:highlight w:val="green"/>
        </w:rPr>
      </w:pPr>
      <w:r w:rsidRPr="00F608E7">
        <w:rPr>
          <w:highlight w:val="green"/>
        </w:rPr>
        <w:t xml:space="preserve">Dit hoofdstuk behandelt de data en het gebruik hiervan. In “data </w:t>
      </w:r>
      <w:proofErr w:type="spellStart"/>
      <w:r w:rsidRPr="00F608E7">
        <w:rPr>
          <w:highlight w:val="green"/>
        </w:rPr>
        <w:t>understanding</w:t>
      </w:r>
      <w:proofErr w:type="spellEnd"/>
      <w:r w:rsidRPr="00F608E7">
        <w:rPr>
          <w:highlight w:val="green"/>
        </w:rPr>
        <w:t xml:space="preserve">” worden basale kenmerken van de dataset besproken, “data </w:t>
      </w:r>
      <w:proofErr w:type="spellStart"/>
      <w:r w:rsidRPr="00F608E7">
        <w:rPr>
          <w:highlight w:val="green"/>
        </w:rPr>
        <w:t>preperation</w:t>
      </w:r>
      <w:proofErr w:type="spellEnd"/>
      <w:r w:rsidRPr="00F608E7">
        <w:rPr>
          <w:highlight w:val="green"/>
        </w:rPr>
        <w:t xml:space="preserve"> en </w:t>
      </w:r>
      <w:proofErr w:type="spellStart"/>
      <w:r w:rsidRPr="00F608E7">
        <w:rPr>
          <w:highlight w:val="green"/>
        </w:rPr>
        <w:t>modelling</w:t>
      </w:r>
      <w:proofErr w:type="spellEnd"/>
      <w:r w:rsidRPr="00F608E7">
        <w:rPr>
          <w:highlight w:val="green"/>
        </w:rPr>
        <w:t>” gaat in op het schonen een verrijken van de data. Als laatste gaat “reproduceren van het onder</w:t>
      </w:r>
      <w:r w:rsidR="00C215FD" w:rsidRPr="00F608E7">
        <w:rPr>
          <w:highlight w:val="green"/>
        </w:rPr>
        <w:t>zoek” over de mogelijkheid om dit onderzoek na te bootsten.</w:t>
      </w:r>
    </w:p>
    <w:p w14:paraId="4B4C1B0C" w14:textId="420B64E9" w:rsidR="00480C65" w:rsidRPr="00F608E7" w:rsidRDefault="00480C65" w:rsidP="00480C65">
      <w:pPr>
        <w:pStyle w:val="NormalWeb"/>
        <w:rPr>
          <w:highlight w:val="green"/>
        </w:rPr>
      </w:pPr>
      <w:r w:rsidRPr="00F608E7">
        <w:rPr>
          <w:b/>
          <w:bCs/>
          <w:highlight w:val="green"/>
        </w:rPr>
        <w:t>Data</w:t>
      </w:r>
      <w:r w:rsidRPr="00F608E7">
        <w:rPr>
          <w:highlight w:val="green"/>
        </w:rPr>
        <w:t xml:space="preserve"> </w:t>
      </w:r>
      <w:proofErr w:type="spellStart"/>
      <w:r w:rsidRPr="00F608E7">
        <w:rPr>
          <w:b/>
          <w:bCs/>
          <w:highlight w:val="green"/>
        </w:rPr>
        <w:t>understanding</w:t>
      </w:r>
      <w:proofErr w:type="spellEnd"/>
    </w:p>
    <w:p w14:paraId="10B08380" w14:textId="07C22A69" w:rsidR="00C215FD" w:rsidRPr="00F608E7" w:rsidRDefault="00C215FD" w:rsidP="00480C65">
      <w:pPr>
        <w:pStyle w:val="NormalWeb"/>
        <w:rPr>
          <w:highlight w:val="green"/>
        </w:rPr>
      </w:pPr>
      <w:r w:rsidRPr="00F608E7">
        <w:rPr>
          <w:highlight w:val="green"/>
        </w:rPr>
        <w:t>Hieronder worden de scope, de gebruikte datasets en de basale kenmerken beschreven.</w:t>
      </w:r>
    </w:p>
    <w:p w14:paraId="4FFF572E" w14:textId="51E12193" w:rsidR="00480C65" w:rsidRPr="00F608E7" w:rsidRDefault="00480C65" w:rsidP="00480C65">
      <w:pPr>
        <w:pStyle w:val="NormalWeb"/>
        <w:rPr>
          <w:b/>
          <w:bCs/>
          <w:highlight w:val="green"/>
        </w:rPr>
      </w:pPr>
      <w:r w:rsidRPr="00F608E7">
        <w:rPr>
          <w:b/>
          <w:bCs/>
          <w:highlight w:val="green"/>
        </w:rPr>
        <w:t>Gekozen datasets en scope</w:t>
      </w:r>
    </w:p>
    <w:p w14:paraId="1E7422A7" w14:textId="284AB404" w:rsidR="00480C65" w:rsidRPr="00F608E7" w:rsidRDefault="00480C65" w:rsidP="00480C65">
      <w:pPr>
        <w:pStyle w:val="NormalWeb"/>
        <w:rPr>
          <w:highlight w:val="green"/>
        </w:rPr>
      </w:pPr>
      <w:r w:rsidRPr="00F608E7">
        <w:rPr>
          <w:highlight w:val="green"/>
        </w:rPr>
        <w:t xml:space="preserve">Om te beginnen is hieronder een versimpelde </w:t>
      </w:r>
      <w:proofErr w:type="spellStart"/>
      <w:r w:rsidRPr="00F608E7">
        <w:rPr>
          <w:highlight w:val="green"/>
        </w:rPr>
        <w:t>datalog</w:t>
      </w:r>
      <w:proofErr w:type="spellEnd"/>
      <w:r w:rsidRPr="00F608E7">
        <w:rPr>
          <w:highlight w:val="green"/>
        </w:rPr>
        <w:t xml:space="preserve"> weergegeven. Dit bevat informatie over de datasets in de </w:t>
      </w:r>
      <w:r w:rsidR="005C6FD7" w:rsidRPr="00F608E7">
        <w:rPr>
          <w:highlight w:val="green"/>
        </w:rPr>
        <w:t>ruwe vorm</w:t>
      </w:r>
      <w:r w:rsidRPr="00F608E7">
        <w:rPr>
          <w:highlight w:val="green"/>
        </w:rPr>
        <w:t xml:space="preserve"> (te vinden in ".\</w:t>
      </w:r>
      <w:proofErr w:type="spellStart"/>
      <w:r w:rsidRPr="00F608E7">
        <w:rPr>
          <w:highlight w:val="green"/>
        </w:rPr>
        <w:t>Data_raw</w:t>
      </w:r>
      <w:proofErr w:type="spellEnd"/>
      <w:r w:rsidRPr="00F608E7">
        <w:rPr>
          <w:highlight w:val="green"/>
        </w:rPr>
        <w:t>")"</w:t>
      </w:r>
      <w:r w:rsidR="009171E4" w:rsidRPr="00F608E7">
        <w:rPr>
          <w:highlight w:val="green"/>
        </w:rPr>
        <w:t>.</w:t>
      </w:r>
    </w:p>
    <w:p w14:paraId="6C2692CB" w14:textId="03EF08FD" w:rsidR="00480C65" w:rsidRPr="00F608E7" w:rsidRDefault="00480C65" w:rsidP="00480C65">
      <w:pPr>
        <w:pStyle w:val="NormalWeb"/>
        <w:rPr>
          <w:highlight w:val="green"/>
        </w:rPr>
      </w:pPr>
      <w:r w:rsidRPr="00F608E7">
        <w:rPr>
          <w:highlight w:val="green"/>
        </w:rPr>
        <w:t xml:space="preserve">D001 is na vooronderzoek gekozen als basis dataset. Hierin staan </w:t>
      </w:r>
      <w:r w:rsidR="005C6FD7" w:rsidRPr="00F608E7">
        <w:rPr>
          <w:highlight w:val="green"/>
        </w:rPr>
        <w:t>onder andere</w:t>
      </w:r>
      <w:r w:rsidRPr="00F608E7">
        <w:rPr>
          <w:highlight w:val="green"/>
        </w:rPr>
        <w:t xml:space="preserve"> (hard)skills</w:t>
      </w:r>
      <w:r w:rsidR="005C6FD7" w:rsidRPr="00F608E7">
        <w:rPr>
          <w:highlight w:val="green"/>
        </w:rPr>
        <w:t xml:space="preserve">, </w:t>
      </w:r>
      <w:r w:rsidRPr="00F608E7">
        <w:rPr>
          <w:highlight w:val="green"/>
        </w:rPr>
        <w:t>functie type (data analist, -engineer, -</w:t>
      </w:r>
      <w:proofErr w:type="spellStart"/>
      <w:r w:rsidRPr="00F608E7">
        <w:rPr>
          <w:highlight w:val="green"/>
        </w:rPr>
        <w:t>scientist</w:t>
      </w:r>
      <w:proofErr w:type="spellEnd"/>
      <w:r w:rsidRPr="00F608E7">
        <w:rPr>
          <w:highlight w:val="green"/>
        </w:rPr>
        <w:t xml:space="preserve">). Dit legt een goede basis voor het onderzoek naar data specialisaties binnen </w:t>
      </w:r>
      <w:proofErr w:type="spellStart"/>
      <w:r w:rsidRPr="00F608E7">
        <w:rPr>
          <w:highlight w:val="green"/>
        </w:rPr>
        <w:t>HoB</w:t>
      </w:r>
      <w:proofErr w:type="spellEnd"/>
      <w:r w:rsidRPr="00F608E7">
        <w:rPr>
          <w:highlight w:val="green"/>
        </w:rPr>
        <w:t xml:space="preserve">, hier worden namelijk dezelfde specialisaties ook aangeboden. Er zijn andere datasets overwogen echter bevatte deze te weinig relevantie functie type (&lt; 200 rijen) of ontbraken hier </w:t>
      </w:r>
      <w:r w:rsidR="005C6FD7" w:rsidRPr="00F608E7">
        <w:rPr>
          <w:highlight w:val="green"/>
        </w:rPr>
        <w:t xml:space="preserve">relevante </w:t>
      </w:r>
      <w:r w:rsidRPr="00F608E7">
        <w:rPr>
          <w:highlight w:val="green"/>
        </w:rPr>
        <w:t>skills</w:t>
      </w:r>
      <w:r w:rsidR="005C6FD7" w:rsidRPr="00F608E7">
        <w:rPr>
          <w:highlight w:val="green"/>
        </w:rPr>
        <w:t>.</w:t>
      </w:r>
    </w:p>
    <w:p w14:paraId="1EDA73B4" w14:textId="12406CEF" w:rsidR="00480C65" w:rsidRPr="00F608E7" w:rsidRDefault="00480C65" w:rsidP="00480C65">
      <w:pPr>
        <w:pStyle w:val="NormalWeb"/>
        <w:rPr>
          <w:highlight w:val="green"/>
        </w:rPr>
      </w:pPr>
      <w:r w:rsidRPr="00F608E7">
        <w:rPr>
          <w:highlight w:val="green"/>
        </w:rPr>
        <w:t xml:space="preserve">D002 is </w:t>
      </w:r>
      <w:proofErr w:type="spellStart"/>
      <w:r w:rsidRPr="00F608E7">
        <w:rPr>
          <w:highlight w:val="green"/>
        </w:rPr>
        <w:t>gescrapte</w:t>
      </w:r>
      <w:proofErr w:type="spellEnd"/>
      <w:r w:rsidRPr="00F608E7">
        <w:rPr>
          <w:highlight w:val="green"/>
        </w:rPr>
        <w:t xml:space="preserve"> data van Indeed. Het rationaal achter het zelfstandig scrapen van Indeed data komt voort uit </w:t>
      </w:r>
      <w:r w:rsidR="00CE4FF4" w:rsidRPr="00F608E7">
        <w:rPr>
          <w:highlight w:val="green"/>
        </w:rPr>
        <w:t xml:space="preserve">het tekortschieten van bestaande </w:t>
      </w:r>
      <w:proofErr w:type="spellStart"/>
      <w:r w:rsidR="00CE4FF4" w:rsidRPr="00F608E7">
        <w:rPr>
          <w:highlight w:val="green"/>
        </w:rPr>
        <w:t>API’s</w:t>
      </w:r>
      <w:proofErr w:type="spellEnd"/>
      <w:r w:rsidR="00CE4FF4" w:rsidRPr="00F608E7">
        <w:rPr>
          <w:highlight w:val="green"/>
        </w:rPr>
        <w:t xml:space="preserve"> en afwezigheid van relevante datasets</w:t>
      </w:r>
      <w:r w:rsidRPr="00F608E7">
        <w:rPr>
          <w:highlight w:val="green"/>
        </w:rPr>
        <w:t>.</w:t>
      </w:r>
    </w:p>
    <w:p w14:paraId="43356527" w14:textId="0919D947" w:rsidR="00480C65" w:rsidRPr="00F608E7" w:rsidRDefault="00480C65" w:rsidP="00480C65">
      <w:pPr>
        <w:pStyle w:val="NormalWeb"/>
        <w:rPr>
          <w:b/>
          <w:bCs/>
          <w:highlight w:val="green"/>
        </w:rPr>
      </w:pPr>
      <w:r w:rsidRPr="00F608E7">
        <w:rPr>
          <w:b/>
          <w:bCs/>
          <w:highlight w:val="green"/>
        </w:rPr>
        <w:t>Beschrijving van de ruwe data</w:t>
      </w:r>
    </w:p>
    <w:p w14:paraId="3430CEC8" w14:textId="62FF20A2" w:rsidR="00B6647F" w:rsidRPr="00F608E7" w:rsidRDefault="009171E4" w:rsidP="00B6647F">
      <w:pPr>
        <w:pStyle w:val="NormalWeb"/>
        <w:rPr>
          <w:highlight w:val="green"/>
        </w:rPr>
      </w:pPr>
      <w:r w:rsidRPr="00F608E7">
        <w:rPr>
          <w:highlight w:val="green"/>
        </w:rPr>
        <w:t>Beginnend bij de beschrijving van D001. Deze dataset is al erg opgeschoond</w:t>
      </w:r>
      <w:r w:rsidR="00B6647F" w:rsidRPr="00F608E7">
        <w:rPr>
          <w:highlight w:val="green"/>
        </w:rPr>
        <w:t xml:space="preserve">. Een aantal basale kenmerken zijn hieronder programmatische weergegeven. Allereerst is duidelijk dat er 43 kolommen aanwezig zijn. Echter voor het doel van dit onderzoek zijn maar </w:t>
      </w:r>
      <w:r w:rsidR="006D2E15" w:rsidRPr="00F608E7">
        <w:rPr>
          <w:highlight w:val="green"/>
        </w:rPr>
        <w:t>twee</w:t>
      </w:r>
      <w:r w:rsidR="00B6647F" w:rsidRPr="00F608E7">
        <w:rPr>
          <w:highlight w:val="green"/>
        </w:rPr>
        <w:t xml:space="preserve"> kolommen echt interessant. </w:t>
      </w:r>
      <w:r w:rsidR="006D2E15" w:rsidRPr="00F608E7">
        <w:rPr>
          <w:highlight w:val="green"/>
        </w:rPr>
        <w:t>Dit zijn “</w:t>
      </w:r>
      <w:proofErr w:type="spellStart"/>
      <w:r w:rsidR="006D2E15" w:rsidRPr="00F608E7">
        <w:rPr>
          <w:highlight w:val="green"/>
        </w:rPr>
        <w:t>Skill</w:t>
      </w:r>
      <w:proofErr w:type="spellEnd"/>
      <w:r w:rsidR="006D2E15" w:rsidRPr="00F608E7">
        <w:rPr>
          <w:highlight w:val="green"/>
        </w:rPr>
        <w:t>” en “</w:t>
      </w:r>
      <w:proofErr w:type="spellStart"/>
      <w:r w:rsidR="006D2E15" w:rsidRPr="00F608E7">
        <w:rPr>
          <w:highlight w:val="green"/>
        </w:rPr>
        <w:t>Job_Type</w:t>
      </w:r>
      <w:proofErr w:type="spellEnd"/>
      <w:r w:rsidR="006D2E15" w:rsidRPr="00F608E7">
        <w:rPr>
          <w:highlight w:val="green"/>
        </w:rPr>
        <w:t>”. Hierin staan respectievelijk een lijst van (hard)skills en de functie soort per observatie.</w:t>
      </w:r>
    </w:p>
    <w:p w14:paraId="7093CB1A" w14:textId="2A648A91" w:rsidR="006D2E15" w:rsidRPr="00F608E7" w:rsidRDefault="006D2E15" w:rsidP="00B6647F">
      <w:pPr>
        <w:pStyle w:val="NormalWeb"/>
        <w:rPr>
          <w:highlight w:val="green"/>
        </w:rPr>
      </w:pPr>
      <w:r w:rsidRPr="00F608E7">
        <w:rPr>
          <w:highlight w:val="green"/>
        </w:rPr>
        <w:t xml:space="preserve">Zoals hierboven getoond komt duidelijk naar voren dat het aantal unieke “Skills” bijna gelijk is aan het aantal unieke rijen. Dit betekent echter niet dat er zoveel verschil zit tussen de </w:t>
      </w:r>
      <w:r w:rsidRPr="00F608E7">
        <w:rPr>
          <w:highlight w:val="green"/>
        </w:rPr>
        <w:lastRenderedPageBreak/>
        <w:t>vacatures. Het is namelijk zo dat [SQL, Python] en [Python, SQL] hetzelfde betekenen maar wordt gezien als twee unieke rijen</w:t>
      </w:r>
      <w:r w:rsidR="00CA4659" w:rsidRPr="00F608E7">
        <w:rPr>
          <w:highlight w:val="green"/>
        </w:rPr>
        <w:t xml:space="preserve">. Deze informatie wordt gebruikt in latere ETL stappen. Daarnaast is opvallend dat de verdeling tussen data analist (31%), data engineer (24%) en data </w:t>
      </w:r>
      <w:proofErr w:type="spellStart"/>
      <w:r w:rsidR="00CA4659" w:rsidRPr="00F608E7">
        <w:rPr>
          <w:highlight w:val="green"/>
        </w:rPr>
        <w:t>scientist</w:t>
      </w:r>
      <w:proofErr w:type="spellEnd"/>
      <w:r w:rsidR="00CA4659" w:rsidRPr="00F608E7">
        <w:rPr>
          <w:highlight w:val="green"/>
        </w:rPr>
        <w:t xml:space="preserve"> (45%) niet volledig evenredig is.</w:t>
      </w:r>
    </w:p>
    <w:p w14:paraId="5EAAB6A8" w14:textId="4BECD520" w:rsidR="00480C65" w:rsidRPr="00F608E7" w:rsidRDefault="00480C65" w:rsidP="00480C65">
      <w:pPr>
        <w:pStyle w:val="NormalWeb"/>
        <w:rPr>
          <w:highlight w:val="green"/>
        </w:rPr>
      </w:pPr>
      <w:r w:rsidRPr="00F608E7">
        <w:rPr>
          <w:highlight w:val="green"/>
        </w:rPr>
        <w:t xml:space="preserve">Dataset D002 bevat </w:t>
      </w:r>
      <w:proofErr w:type="spellStart"/>
      <w:r w:rsidRPr="00F608E7">
        <w:rPr>
          <w:highlight w:val="green"/>
        </w:rPr>
        <w:t>datavan</w:t>
      </w:r>
      <w:proofErr w:type="spellEnd"/>
      <w:r w:rsidRPr="00F608E7">
        <w:rPr>
          <w:highlight w:val="green"/>
        </w:rPr>
        <w:t xml:space="preserve"> Indeed. Hiervoor is er gezocht naar alle functies waar het woord "data" in voorkomt. D002 bestaat in de ruwe vorm uit meerdere losse bestanden (een voor elke dag dat er een run is geweest van de </w:t>
      </w:r>
      <w:proofErr w:type="spellStart"/>
      <w:r w:rsidRPr="00F608E7">
        <w:rPr>
          <w:highlight w:val="green"/>
        </w:rPr>
        <w:t>scraper</w:t>
      </w:r>
      <w:proofErr w:type="spellEnd"/>
      <w:r w:rsidRPr="00F608E7">
        <w:rPr>
          <w:highlight w:val="green"/>
        </w:rPr>
        <w:t xml:space="preserve">). Om een indruk te krijgen van wat er in een dergelijk bestand staat kan er gekeken worden naar </w:t>
      </w:r>
      <w:r w:rsidRPr="00F608E7">
        <w:rPr>
          <w:rStyle w:val="Emphasis"/>
          <w:highlight w:val="green"/>
        </w:rPr>
        <w:t>".\</w:t>
      </w:r>
      <w:proofErr w:type="spellStart"/>
      <w:r w:rsidRPr="00F608E7">
        <w:rPr>
          <w:rStyle w:val="Emphasis"/>
          <w:highlight w:val="green"/>
        </w:rPr>
        <w:t>Data_raw</w:t>
      </w:r>
      <w:proofErr w:type="spellEnd"/>
      <w:r w:rsidRPr="00F608E7">
        <w:rPr>
          <w:rStyle w:val="Emphasis"/>
          <w:highlight w:val="green"/>
        </w:rPr>
        <w:t xml:space="preserve">\D002\2022-03-08 </w:t>
      </w:r>
      <w:proofErr w:type="spellStart"/>
      <w:r w:rsidRPr="00F608E7">
        <w:rPr>
          <w:rStyle w:val="Emphasis"/>
          <w:highlight w:val="green"/>
        </w:rPr>
        <w:t>scraped</w:t>
      </w:r>
      <w:proofErr w:type="spellEnd"/>
      <w:r w:rsidRPr="00F608E7">
        <w:rPr>
          <w:rStyle w:val="Emphasis"/>
          <w:highlight w:val="green"/>
        </w:rPr>
        <w:t xml:space="preserve"> indeed data.csv"</w:t>
      </w:r>
      <w:r w:rsidRPr="00F608E7">
        <w:rPr>
          <w:highlight w:val="green"/>
        </w:rPr>
        <w:t>. Hieronder worden weer de voornaamste kenmerken</w:t>
      </w:r>
      <w:r w:rsidR="00C6163B" w:rsidRPr="00F608E7">
        <w:rPr>
          <w:highlight w:val="green"/>
        </w:rPr>
        <w:t>.</w:t>
      </w:r>
    </w:p>
    <w:p w14:paraId="70A15CAD" w14:textId="38BC83EC" w:rsidR="00480C65" w:rsidRPr="00F608E7" w:rsidRDefault="002713C2" w:rsidP="00480C65">
      <w:pPr>
        <w:pStyle w:val="NormalWeb"/>
        <w:rPr>
          <w:highlight w:val="green"/>
        </w:rPr>
      </w:pPr>
      <w:r w:rsidRPr="00F608E7">
        <w:rPr>
          <w:highlight w:val="green"/>
        </w:rPr>
        <w:t xml:space="preserve">Het is gelijk duidelijk dat de data niet verder terug gaat dan 6 februari 2022. Dit zal effect hebben op de trend analyses in dit onderzoek. Ook wordt duidelijk dat een dataset meer rijen heeft dan unieke URL’s. </w:t>
      </w:r>
      <w:r w:rsidR="00A1490D" w:rsidRPr="00F608E7">
        <w:rPr>
          <w:highlight w:val="green"/>
        </w:rPr>
        <w:t xml:space="preserve">Dit betekent dat dezelfde URL waarschijnlijke meerdere keren is </w:t>
      </w:r>
      <w:proofErr w:type="spellStart"/>
      <w:r w:rsidR="00A1490D" w:rsidRPr="00F608E7">
        <w:rPr>
          <w:highlight w:val="green"/>
        </w:rPr>
        <w:t>gescraped</w:t>
      </w:r>
      <w:proofErr w:type="spellEnd"/>
      <w:r w:rsidR="00A1490D" w:rsidRPr="00F608E7">
        <w:rPr>
          <w:highlight w:val="green"/>
        </w:rPr>
        <w:t>.</w:t>
      </w:r>
      <w:r w:rsidR="0055148F" w:rsidRPr="00F608E7">
        <w:rPr>
          <w:highlight w:val="green"/>
        </w:rPr>
        <w:t xml:space="preserve"> Het derde feit dat duidelijk wordt, euro symbolen (€) worden foutief weergegeven (ï¿½). Dit en andere datakwaliteitsproblemen worden in het ETL </w:t>
      </w:r>
      <w:proofErr w:type="spellStart"/>
      <w:r w:rsidR="0055148F" w:rsidRPr="00F608E7">
        <w:rPr>
          <w:highlight w:val="green"/>
        </w:rPr>
        <w:t>process</w:t>
      </w:r>
      <w:proofErr w:type="spellEnd"/>
      <w:r w:rsidR="0055148F" w:rsidRPr="00F608E7">
        <w:rPr>
          <w:highlight w:val="green"/>
        </w:rPr>
        <w:t xml:space="preserve"> opgelost.</w:t>
      </w:r>
    </w:p>
    <w:p w14:paraId="73F82E4A" w14:textId="3AE7C7EE" w:rsidR="00480C65" w:rsidRPr="00F608E7" w:rsidRDefault="00480C65" w:rsidP="00480C65">
      <w:pPr>
        <w:pStyle w:val="NormalWeb"/>
        <w:rPr>
          <w:b/>
          <w:bCs/>
          <w:highlight w:val="green"/>
        </w:rPr>
      </w:pPr>
      <w:r w:rsidRPr="00F608E7">
        <w:rPr>
          <w:b/>
          <w:bCs/>
          <w:highlight w:val="green"/>
        </w:rPr>
        <w:t xml:space="preserve">Data </w:t>
      </w:r>
      <w:proofErr w:type="spellStart"/>
      <w:r w:rsidRPr="00F608E7">
        <w:rPr>
          <w:b/>
          <w:bCs/>
          <w:highlight w:val="green"/>
        </w:rPr>
        <w:t>preperation</w:t>
      </w:r>
      <w:proofErr w:type="spellEnd"/>
      <w:r w:rsidRPr="00F608E7">
        <w:rPr>
          <w:b/>
          <w:bCs/>
          <w:highlight w:val="green"/>
        </w:rPr>
        <w:t xml:space="preserve"> en </w:t>
      </w:r>
      <w:proofErr w:type="spellStart"/>
      <w:r w:rsidRPr="00F608E7">
        <w:rPr>
          <w:b/>
          <w:bCs/>
          <w:highlight w:val="green"/>
        </w:rPr>
        <w:t>modeling</w:t>
      </w:r>
      <w:proofErr w:type="spellEnd"/>
    </w:p>
    <w:p w14:paraId="78B06DF9" w14:textId="4CD968B2" w:rsidR="00211DD0" w:rsidRPr="00F608E7" w:rsidRDefault="00211DD0" w:rsidP="00480C65">
      <w:pPr>
        <w:pStyle w:val="NormalWeb"/>
        <w:rPr>
          <w:highlight w:val="green"/>
        </w:rPr>
      </w:pPr>
      <w:r w:rsidRPr="00F608E7">
        <w:rPr>
          <w:highlight w:val="green"/>
        </w:rPr>
        <w:t xml:space="preserve">Onderstaande </w:t>
      </w:r>
      <w:proofErr w:type="spellStart"/>
      <w:r w:rsidRPr="00F608E7">
        <w:rPr>
          <w:highlight w:val="green"/>
        </w:rPr>
        <w:t>processflow</w:t>
      </w:r>
      <w:proofErr w:type="spellEnd"/>
      <w:r w:rsidRPr="00F608E7">
        <w:rPr>
          <w:highlight w:val="green"/>
        </w:rPr>
        <w:t xml:space="preserve"> geeft in grote lijnen weer hoe er vanaf de ruwe data wordt gekomen tot een eindproduct.</w:t>
      </w:r>
      <w:r w:rsidR="00F21F98" w:rsidRPr="00F608E7">
        <w:rPr>
          <w:highlight w:val="green"/>
        </w:rPr>
        <w:t xml:space="preserve"> </w:t>
      </w:r>
    </w:p>
    <w:p w14:paraId="4B9255C5" w14:textId="28DC788D" w:rsidR="00F21F98" w:rsidRPr="00F608E7" w:rsidRDefault="00F21F98" w:rsidP="00480C65">
      <w:pPr>
        <w:pStyle w:val="NormalWeb"/>
        <w:rPr>
          <w:highlight w:val="green"/>
        </w:rPr>
      </w:pPr>
      <w:r w:rsidRPr="00F608E7">
        <w:rPr>
          <w:highlight w:val="green"/>
        </w:rPr>
        <w:t>Het volledige proces is in drie segmenten op te delen. Bovenin betreft D001. Segment twee (midden) betreft D002. Onderin staat segment drie waarin het eindresultaat weergegeven wordt.</w:t>
      </w:r>
    </w:p>
    <w:p w14:paraId="60792AF4" w14:textId="3D475AF8" w:rsidR="00356279" w:rsidRPr="00F608E7" w:rsidRDefault="00F21F98" w:rsidP="00480C65">
      <w:pPr>
        <w:pStyle w:val="NormalWeb"/>
        <w:rPr>
          <w:highlight w:val="green"/>
        </w:rPr>
      </w:pPr>
      <w:r w:rsidRPr="00F608E7">
        <w:rPr>
          <w:highlight w:val="green"/>
        </w:rPr>
        <w:t>Omdat de tijd en scope beperkt is voor dit onderzoek zijn er een aantal aannames gedaan om problemen en complexiteit te voorkomen</w:t>
      </w:r>
      <w:r w:rsidR="00356279" w:rsidRPr="00F608E7">
        <w:rPr>
          <w:highlight w:val="green"/>
        </w:rPr>
        <w:t>:</w:t>
      </w:r>
    </w:p>
    <w:p w14:paraId="7579BC60" w14:textId="68FF4FE3" w:rsidR="00356279" w:rsidRPr="00F608E7" w:rsidRDefault="00356279" w:rsidP="00480C65">
      <w:pPr>
        <w:pStyle w:val="NormalWeb"/>
        <w:rPr>
          <w:highlight w:val="green"/>
        </w:rPr>
      </w:pPr>
      <w:r w:rsidRPr="00F608E7">
        <w:rPr>
          <w:highlight w:val="green"/>
        </w:rPr>
        <w:t xml:space="preserve">Er zijn 3 type (analist, engineer, </w:t>
      </w:r>
      <w:proofErr w:type="spellStart"/>
      <w:r w:rsidRPr="00F608E7">
        <w:rPr>
          <w:highlight w:val="green"/>
        </w:rPr>
        <w:t>scientist</w:t>
      </w:r>
      <w:proofErr w:type="spellEnd"/>
      <w:r w:rsidRPr="00F608E7">
        <w:rPr>
          <w:highlight w:val="green"/>
        </w:rPr>
        <w:t>). De data</w:t>
      </w:r>
      <w:r w:rsidR="00C45803" w:rsidRPr="00F608E7">
        <w:rPr>
          <w:highlight w:val="green"/>
        </w:rPr>
        <w:t>set</w:t>
      </w:r>
      <w:r w:rsidRPr="00F608E7">
        <w:rPr>
          <w:highlight w:val="green"/>
        </w:rPr>
        <w:t xml:space="preserve"> wordt verrijkt met een van deze type zelfs al wijkt  dit af. Zo kan </w:t>
      </w:r>
      <w:r w:rsidR="00C45803" w:rsidRPr="00F608E7">
        <w:rPr>
          <w:highlight w:val="green"/>
        </w:rPr>
        <w:t xml:space="preserve">de functie </w:t>
      </w:r>
      <w:r w:rsidRPr="00F608E7">
        <w:rPr>
          <w:highlight w:val="green"/>
        </w:rPr>
        <w:t>“data entry” als “data analist” worden geclassificeerd.</w:t>
      </w:r>
    </w:p>
    <w:p w14:paraId="3BAA961C" w14:textId="51D1DB80" w:rsidR="00480C65" w:rsidRPr="00F608E7" w:rsidRDefault="00480C65" w:rsidP="00480C65">
      <w:pPr>
        <w:pStyle w:val="NormalWeb"/>
        <w:rPr>
          <w:highlight w:val="green"/>
        </w:rPr>
      </w:pPr>
      <w:r w:rsidRPr="00F608E7">
        <w:rPr>
          <w:highlight w:val="green"/>
        </w:rPr>
        <w:t>ETL (midden-rechts)</w:t>
      </w:r>
    </w:p>
    <w:p w14:paraId="29DFDBD8" w14:textId="63F85430" w:rsidR="00480C65" w:rsidRPr="00F608E7" w:rsidRDefault="00C45803" w:rsidP="00480C65">
      <w:pPr>
        <w:pStyle w:val="NormalWeb"/>
        <w:rPr>
          <w:highlight w:val="green"/>
        </w:rPr>
      </w:pPr>
      <w:proofErr w:type="spellStart"/>
      <w:r w:rsidRPr="00F608E7">
        <w:rPr>
          <w:highlight w:val="green"/>
        </w:rPr>
        <w:t>S</w:t>
      </w:r>
      <w:r w:rsidR="00480C65" w:rsidRPr="00F608E7">
        <w:rPr>
          <w:highlight w:val="green"/>
        </w:rPr>
        <w:t>alary</w:t>
      </w:r>
      <w:proofErr w:type="spellEnd"/>
    </w:p>
    <w:p w14:paraId="050C52EE" w14:textId="407B87D0" w:rsidR="00C45803" w:rsidRPr="00F608E7" w:rsidRDefault="00C45803" w:rsidP="00480C65">
      <w:pPr>
        <w:pStyle w:val="NormalWeb"/>
        <w:rPr>
          <w:highlight w:val="green"/>
        </w:rPr>
      </w:pPr>
      <w:r w:rsidRPr="00F608E7">
        <w:rPr>
          <w:highlight w:val="green"/>
        </w:rPr>
        <w:t>Het volgende is aangenomen:</w:t>
      </w:r>
    </w:p>
    <w:p w14:paraId="48B136AB" w14:textId="39AF7079" w:rsidR="00C45803" w:rsidRPr="00F608E7" w:rsidRDefault="00C45803" w:rsidP="00480C65">
      <w:pPr>
        <w:pStyle w:val="NormalWeb"/>
        <w:rPr>
          <w:highlight w:val="green"/>
        </w:rPr>
      </w:pPr>
      <w:proofErr w:type="spellStart"/>
      <w:r w:rsidRPr="00F608E7">
        <w:rPr>
          <w:highlight w:val="green"/>
          <w:lang w:val="en-US"/>
        </w:rPr>
        <w:t>Salaris</w:t>
      </w:r>
      <w:proofErr w:type="spellEnd"/>
      <w:r w:rsidRPr="00F608E7">
        <w:rPr>
          <w:highlight w:val="green"/>
          <w:lang w:val="en-US"/>
        </w:rPr>
        <w:t xml:space="preserve"> &gt; 10.000 is </w:t>
      </w:r>
      <w:proofErr w:type="spellStart"/>
      <w:r w:rsidRPr="00F608E7">
        <w:rPr>
          <w:highlight w:val="green"/>
          <w:lang w:val="en-US"/>
        </w:rPr>
        <w:t>jaarsalaris</w:t>
      </w:r>
      <w:proofErr w:type="spellEnd"/>
      <w:r w:rsidRPr="00F608E7">
        <w:rPr>
          <w:highlight w:val="green"/>
          <w:lang w:val="en-US"/>
        </w:rPr>
        <w:t xml:space="preserve"> of </w:t>
      </w:r>
      <w:proofErr w:type="spellStart"/>
      <w:r w:rsidRPr="00F608E7">
        <w:rPr>
          <w:highlight w:val="green"/>
          <w:lang w:val="en-US"/>
        </w:rPr>
        <w:t>Salaris</w:t>
      </w:r>
      <w:proofErr w:type="spellEnd"/>
      <w:r w:rsidRPr="00F608E7">
        <w:rPr>
          <w:highlight w:val="green"/>
          <w:lang w:val="en-US"/>
        </w:rPr>
        <w:t xml:space="preserve"> &lt; 100 is </w:t>
      </w:r>
      <w:proofErr w:type="spellStart"/>
      <w:r w:rsidRPr="00F608E7">
        <w:rPr>
          <w:highlight w:val="green"/>
          <w:lang w:val="en-US"/>
        </w:rPr>
        <w:t>uur</w:t>
      </w:r>
      <w:proofErr w:type="spellEnd"/>
      <w:r w:rsidRPr="00F608E7">
        <w:rPr>
          <w:highlight w:val="green"/>
          <w:lang w:val="en-US"/>
        </w:rPr>
        <w:t xml:space="preserve"> </w:t>
      </w:r>
      <w:proofErr w:type="spellStart"/>
      <w:r w:rsidRPr="00F608E7">
        <w:rPr>
          <w:highlight w:val="green"/>
          <w:lang w:val="en-US"/>
        </w:rPr>
        <w:t>tarief</w:t>
      </w:r>
      <w:proofErr w:type="spellEnd"/>
      <w:r w:rsidRPr="00F608E7">
        <w:rPr>
          <w:highlight w:val="green"/>
          <w:lang w:val="en-US"/>
        </w:rPr>
        <w:t xml:space="preserve">. </w:t>
      </w:r>
      <w:r w:rsidRPr="00F608E7">
        <w:rPr>
          <w:highlight w:val="green"/>
        </w:rPr>
        <w:t xml:space="preserve">Dit wordt omgerekend naar maandsalaris (delen door 12 of maal 168 respectievelijk). Alles tussen de 100 en 1000 wordt als </w:t>
      </w:r>
      <w:proofErr w:type="spellStart"/>
      <w:r w:rsidRPr="00F608E7">
        <w:rPr>
          <w:highlight w:val="green"/>
        </w:rPr>
        <w:t>scraping</w:t>
      </w:r>
      <w:proofErr w:type="spellEnd"/>
      <w:r w:rsidRPr="00F608E7">
        <w:rPr>
          <w:highlight w:val="green"/>
        </w:rPr>
        <w:t xml:space="preserve"> fout gezien en omgezet naar NA.</w:t>
      </w:r>
    </w:p>
    <w:p w14:paraId="206C5409" w14:textId="28144E6D" w:rsidR="00480C65" w:rsidRPr="00F608E7" w:rsidRDefault="00480C65" w:rsidP="00480C65">
      <w:pPr>
        <w:pStyle w:val="NormalWeb"/>
        <w:rPr>
          <w:highlight w:val="green"/>
        </w:rPr>
      </w:pPr>
      <w:proofErr w:type="spellStart"/>
      <w:r w:rsidRPr="00F608E7">
        <w:rPr>
          <w:highlight w:val="green"/>
        </w:rPr>
        <w:t>Aannamens</w:t>
      </w:r>
      <w:proofErr w:type="spellEnd"/>
      <w:r w:rsidRPr="00F608E7">
        <w:rPr>
          <w:highlight w:val="green"/>
        </w:rPr>
        <w:t xml:space="preserve"> tijdens </w:t>
      </w:r>
      <w:proofErr w:type="spellStart"/>
      <w:r w:rsidRPr="00F608E7">
        <w:rPr>
          <w:highlight w:val="green"/>
        </w:rPr>
        <w:t>process</w:t>
      </w:r>
      <w:proofErr w:type="spellEnd"/>
      <w:r w:rsidRPr="00F608E7">
        <w:rPr>
          <w:highlight w:val="green"/>
        </w:rPr>
        <w:t xml:space="preserve"> stappen,</w:t>
      </w:r>
    </w:p>
    <w:p w14:paraId="21685230" w14:textId="1E010472" w:rsidR="00480C65" w:rsidRPr="00F608E7" w:rsidRDefault="00480C65" w:rsidP="00480C65">
      <w:pPr>
        <w:pStyle w:val="NormalWeb"/>
        <w:rPr>
          <w:highlight w:val="green"/>
        </w:rPr>
      </w:pPr>
      <w:r w:rsidRPr="00F608E7">
        <w:rPr>
          <w:highlight w:val="green"/>
        </w:rPr>
        <w:t>De scripts voor deze stappen zijn te vinden in "./</w:t>
      </w:r>
      <w:proofErr w:type="spellStart"/>
      <w:r w:rsidRPr="00F608E7">
        <w:rPr>
          <w:highlight w:val="green"/>
        </w:rPr>
        <w:t>Supporting_code</w:t>
      </w:r>
      <w:proofErr w:type="spellEnd"/>
      <w:r w:rsidRPr="00F608E7">
        <w:rPr>
          <w:highlight w:val="green"/>
        </w:rPr>
        <w:t>", specifiek:</w:t>
      </w:r>
    </w:p>
    <w:p w14:paraId="3A25C757" w14:textId="77777777" w:rsidR="00480C65" w:rsidRPr="00F608E7" w:rsidRDefault="00480C65" w:rsidP="00480C65">
      <w:pPr>
        <w:pStyle w:val="NormalWeb"/>
        <w:rPr>
          <w:highlight w:val="green"/>
        </w:rPr>
      </w:pPr>
      <w:proofErr w:type="spellStart"/>
      <w:r w:rsidRPr="00F608E7">
        <w:rPr>
          <w:highlight w:val="green"/>
        </w:rPr>
        <w:t>Process</w:t>
      </w:r>
      <w:proofErr w:type="spellEnd"/>
      <w:r w:rsidRPr="00F608E7">
        <w:rPr>
          <w:highlight w:val="green"/>
        </w:rPr>
        <w:t xml:space="preserve"> stap</w:t>
      </w:r>
    </w:p>
    <w:p w14:paraId="3F9C9846" w14:textId="18FF8794" w:rsidR="00480C65" w:rsidRPr="00F608E7" w:rsidRDefault="00480C65" w:rsidP="00480C65">
      <w:pPr>
        <w:pStyle w:val="NormalWeb"/>
        <w:rPr>
          <w:highlight w:val="green"/>
        </w:rPr>
      </w:pPr>
      <w:r w:rsidRPr="00F608E7">
        <w:rPr>
          <w:highlight w:val="green"/>
        </w:rPr>
        <w:t>Script naam</w:t>
      </w:r>
    </w:p>
    <w:p w14:paraId="5DF7EF23" w14:textId="063E2434" w:rsidR="00480C65" w:rsidRPr="00F608E7" w:rsidRDefault="00480C65" w:rsidP="00480C65">
      <w:pPr>
        <w:pStyle w:val="NormalWeb"/>
        <w:rPr>
          <w:highlight w:val="green"/>
        </w:rPr>
      </w:pPr>
      <w:r w:rsidRPr="00F608E7">
        <w:rPr>
          <w:highlight w:val="green"/>
        </w:rPr>
        <w:lastRenderedPageBreak/>
        <w:t>ETL (linksboven)</w:t>
      </w:r>
    </w:p>
    <w:p w14:paraId="44F7F188" w14:textId="037DA561" w:rsidR="00480C65" w:rsidRPr="00F608E7" w:rsidRDefault="00480C65" w:rsidP="00480C65">
      <w:pPr>
        <w:pStyle w:val="NormalWeb"/>
        <w:rPr>
          <w:highlight w:val="green"/>
          <w:lang w:val="en-US"/>
        </w:rPr>
      </w:pPr>
      <w:proofErr w:type="spellStart"/>
      <w:r w:rsidRPr="00F608E7">
        <w:rPr>
          <w:highlight w:val="green"/>
          <w:lang w:val="en-US"/>
        </w:rPr>
        <w:t>Generate_ref_skill_list.R</w:t>
      </w:r>
      <w:proofErr w:type="spellEnd"/>
    </w:p>
    <w:p w14:paraId="69D40FEA" w14:textId="291E1E50" w:rsidR="00480C65" w:rsidRPr="00F608E7" w:rsidRDefault="00480C65" w:rsidP="00480C65">
      <w:pPr>
        <w:pStyle w:val="NormalWeb"/>
        <w:rPr>
          <w:highlight w:val="green"/>
          <w:lang w:val="en-US"/>
        </w:rPr>
      </w:pPr>
      <w:r w:rsidRPr="00F608E7">
        <w:rPr>
          <w:highlight w:val="green"/>
          <w:lang w:val="en-US"/>
        </w:rPr>
        <w:t>Scraping</w:t>
      </w:r>
    </w:p>
    <w:p w14:paraId="74D4E699" w14:textId="1F660D6F" w:rsidR="00480C65" w:rsidRPr="00F608E7" w:rsidRDefault="00480C65" w:rsidP="00480C65">
      <w:pPr>
        <w:pStyle w:val="NormalWeb"/>
        <w:rPr>
          <w:highlight w:val="green"/>
        </w:rPr>
      </w:pPr>
      <w:proofErr w:type="spellStart"/>
      <w:r w:rsidRPr="00F608E7">
        <w:rPr>
          <w:highlight w:val="green"/>
        </w:rPr>
        <w:t>indeed_scraper.R</w:t>
      </w:r>
      <w:proofErr w:type="spellEnd"/>
    </w:p>
    <w:p w14:paraId="4DC47221" w14:textId="5F642180" w:rsidR="00480C65" w:rsidRPr="00F608E7" w:rsidRDefault="00480C65" w:rsidP="00480C65">
      <w:pPr>
        <w:pStyle w:val="NormalWeb"/>
        <w:rPr>
          <w:highlight w:val="green"/>
        </w:rPr>
      </w:pPr>
      <w:r w:rsidRPr="00F608E7">
        <w:rPr>
          <w:highlight w:val="green"/>
        </w:rPr>
        <w:t>ETL (midden-rechts)</w:t>
      </w:r>
    </w:p>
    <w:p w14:paraId="3C9C9BA0" w14:textId="557AB44F" w:rsidR="00480C65" w:rsidRPr="00F608E7" w:rsidRDefault="00480C65" w:rsidP="00480C65">
      <w:pPr>
        <w:pStyle w:val="NormalWeb"/>
        <w:rPr>
          <w:highlight w:val="green"/>
        </w:rPr>
      </w:pPr>
      <w:proofErr w:type="spellStart"/>
      <w:r w:rsidRPr="00F608E7">
        <w:rPr>
          <w:highlight w:val="green"/>
        </w:rPr>
        <w:t>Scraped_indeed_data_wrangler.R</w:t>
      </w:r>
      <w:proofErr w:type="spellEnd"/>
    </w:p>
    <w:p w14:paraId="476EE4BE" w14:textId="64FC50FE" w:rsidR="00480C65" w:rsidRPr="00F608E7" w:rsidRDefault="00480C65" w:rsidP="00480C65">
      <w:pPr>
        <w:pStyle w:val="NormalWeb"/>
        <w:rPr>
          <w:highlight w:val="green"/>
        </w:rPr>
      </w:pPr>
      <w:proofErr w:type="spellStart"/>
      <w:r w:rsidRPr="00F608E7">
        <w:rPr>
          <w:highlight w:val="green"/>
        </w:rPr>
        <w:t>process</w:t>
      </w:r>
      <w:proofErr w:type="spellEnd"/>
      <w:r w:rsidRPr="00F608E7">
        <w:rPr>
          <w:highlight w:val="green"/>
        </w:rPr>
        <w:t xml:space="preserve"> stappen en bijbehorende scripts.</w:t>
      </w:r>
    </w:p>
    <w:p w14:paraId="2A1B30F8" w14:textId="2B3AF2B7" w:rsidR="00480C65" w:rsidRPr="00F608E7" w:rsidRDefault="00C056E8" w:rsidP="00480C65">
      <w:pPr>
        <w:pStyle w:val="NormalWeb"/>
        <w:rPr>
          <w:highlight w:val="green"/>
        </w:rPr>
      </w:pPr>
      <w:r w:rsidRPr="00F608E7">
        <w:rPr>
          <w:highlight w:val="green"/>
        </w:rPr>
        <w:t xml:space="preserve">De scripts en betreffende functies zorgen voor een dataset die gebruikt kan worden voor dit onderzoek. De scripts zijn voorzien van helpende </w:t>
      </w:r>
      <w:proofErr w:type="spellStart"/>
      <w:r w:rsidRPr="00F608E7">
        <w:rPr>
          <w:highlight w:val="green"/>
        </w:rPr>
        <w:t>comments</w:t>
      </w:r>
      <w:proofErr w:type="spellEnd"/>
      <w:r w:rsidRPr="00F608E7">
        <w:rPr>
          <w:highlight w:val="green"/>
        </w:rPr>
        <w:t xml:space="preserve"> om het gebruik te vergemakkelijken.</w:t>
      </w:r>
    </w:p>
    <w:p w14:paraId="5951981C" w14:textId="08359C34" w:rsidR="00480C65" w:rsidRPr="00F608E7" w:rsidRDefault="00480C65" w:rsidP="00480C65">
      <w:pPr>
        <w:pStyle w:val="NormalWeb"/>
        <w:rPr>
          <w:highlight w:val="green"/>
        </w:rPr>
      </w:pPr>
      <w:r w:rsidRPr="00F608E7">
        <w:rPr>
          <w:highlight w:val="green"/>
        </w:rPr>
        <w:t>Reproduceren van het onderzoek</w:t>
      </w:r>
    </w:p>
    <w:p w14:paraId="2AF47BA8" w14:textId="2E0C5C3A" w:rsidR="0070051C" w:rsidRDefault="00695F0D" w:rsidP="00F608E7">
      <w:pPr>
        <w:pStyle w:val="NormalWeb"/>
      </w:pPr>
      <w:r w:rsidRPr="00F608E7">
        <w:rPr>
          <w:highlight w:val="green"/>
        </w:rPr>
        <w:t>De mappen: "</w:t>
      </w:r>
      <w:proofErr w:type="spellStart"/>
      <w:r w:rsidRPr="00F608E7">
        <w:rPr>
          <w:highlight w:val="green"/>
        </w:rPr>
        <w:t>Data_cleaned</w:t>
      </w:r>
      <w:proofErr w:type="spellEnd"/>
      <w:r w:rsidRPr="00F608E7">
        <w:rPr>
          <w:highlight w:val="green"/>
        </w:rPr>
        <w:t>", "</w:t>
      </w:r>
      <w:proofErr w:type="spellStart"/>
      <w:r w:rsidRPr="00F608E7">
        <w:rPr>
          <w:highlight w:val="green"/>
        </w:rPr>
        <w:t>Data_raw</w:t>
      </w:r>
      <w:proofErr w:type="spellEnd"/>
      <w:r w:rsidRPr="00F608E7">
        <w:rPr>
          <w:highlight w:val="green"/>
        </w:rPr>
        <w:t>", en "</w:t>
      </w:r>
      <w:proofErr w:type="spellStart"/>
      <w:r w:rsidRPr="00F608E7">
        <w:rPr>
          <w:highlight w:val="green"/>
        </w:rPr>
        <w:t>Supporting_code</w:t>
      </w:r>
      <w:proofErr w:type="spellEnd"/>
      <w:r w:rsidRPr="00F608E7">
        <w:rPr>
          <w:highlight w:val="green"/>
        </w:rPr>
        <w:t xml:space="preserve">" bevatten alle data en code die nodig is om dit onderzoek te reproduceren. In dit </w:t>
      </w:r>
      <w:proofErr w:type="spellStart"/>
      <w:r w:rsidRPr="00F608E7">
        <w:rPr>
          <w:highlight w:val="green"/>
        </w:rPr>
        <w:t>markdown</w:t>
      </w:r>
      <w:proofErr w:type="spellEnd"/>
      <w:r w:rsidRPr="00F608E7">
        <w:rPr>
          <w:highlight w:val="green"/>
        </w:rPr>
        <w:t xml:space="preserve"> document worden de data en benodigde scripts </w:t>
      </w:r>
      <w:r w:rsidR="00DC5AF4" w:rsidRPr="00F608E7">
        <w:rPr>
          <w:highlight w:val="green"/>
        </w:rPr>
        <w:t xml:space="preserve">aangeroepen om tot het eindresultaat te komen. De benodigde R </w:t>
      </w:r>
      <w:proofErr w:type="spellStart"/>
      <w:r w:rsidR="00DC5AF4" w:rsidRPr="00F608E7">
        <w:rPr>
          <w:highlight w:val="green"/>
        </w:rPr>
        <w:t>libraries</w:t>
      </w:r>
      <w:proofErr w:type="spellEnd"/>
      <w:r w:rsidR="00DC5AF4" w:rsidRPr="00F608E7">
        <w:rPr>
          <w:highlight w:val="green"/>
        </w:rPr>
        <w:t xml:space="preserve"> zijn: "</w:t>
      </w:r>
      <w:proofErr w:type="spellStart"/>
      <w:r w:rsidR="00DC5AF4" w:rsidRPr="00F608E7">
        <w:rPr>
          <w:highlight w:val="green"/>
        </w:rPr>
        <w:t>tidyverse</w:t>
      </w:r>
      <w:proofErr w:type="spellEnd"/>
      <w:r w:rsidR="00DC5AF4" w:rsidRPr="00F608E7">
        <w:rPr>
          <w:highlight w:val="green"/>
        </w:rPr>
        <w:t>", "</w:t>
      </w:r>
      <w:proofErr w:type="spellStart"/>
      <w:r w:rsidR="00DC5AF4" w:rsidRPr="00F608E7">
        <w:rPr>
          <w:highlight w:val="green"/>
        </w:rPr>
        <w:t>stringr</w:t>
      </w:r>
      <w:proofErr w:type="spellEnd"/>
      <w:r w:rsidR="00DC5AF4" w:rsidRPr="00F608E7">
        <w:rPr>
          <w:highlight w:val="green"/>
        </w:rPr>
        <w:t>", "</w:t>
      </w:r>
      <w:proofErr w:type="spellStart"/>
      <w:r w:rsidR="00DC5AF4" w:rsidRPr="00F608E7">
        <w:rPr>
          <w:highlight w:val="green"/>
        </w:rPr>
        <w:t>lubridate</w:t>
      </w:r>
      <w:proofErr w:type="spellEnd"/>
      <w:r w:rsidR="00DC5AF4" w:rsidRPr="00F608E7">
        <w:rPr>
          <w:highlight w:val="green"/>
        </w:rPr>
        <w:t>", "</w:t>
      </w:r>
      <w:proofErr w:type="spellStart"/>
      <w:r w:rsidR="00DC5AF4" w:rsidRPr="00F608E7">
        <w:rPr>
          <w:highlight w:val="green"/>
        </w:rPr>
        <w:t>tibble</w:t>
      </w:r>
      <w:proofErr w:type="spellEnd"/>
      <w:r w:rsidR="00DC5AF4" w:rsidRPr="00F608E7">
        <w:rPr>
          <w:highlight w:val="green"/>
        </w:rPr>
        <w:t>", "</w:t>
      </w:r>
      <w:proofErr w:type="spellStart"/>
      <w:r w:rsidR="00DC5AF4" w:rsidRPr="00F608E7">
        <w:rPr>
          <w:highlight w:val="green"/>
        </w:rPr>
        <w:t>textTinyR</w:t>
      </w:r>
      <w:proofErr w:type="spellEnd"/>
      <w:r w:rsidR="00DC5AF4" w:rsidRPr="00F608E7">
        <w:rPr>
          <w:highlight w:val="green"/>
        </w:rPr>
        <w:t>", "XML", "</w:t>
      </w:r>
      <w:proofErr w:type="spellStart"/>
      <w:r w:rsidR="00DC5AF4" w:rsidRPr="00F608E7">
        <w:rPr>
          <w:highlight w:val="green"/>
        </w:rPr>
        <w:t>rvest</w:t>
      </w:r>
      <w:proofErr w:type="spellEnd"/>
      <w:r w:rsidR="00DC5AF4" w:rsidRPr="00F608E7">
        <w:rPr>
          <w:highlight w:val="green"/>
        </w:rPr>
        <w:t>", “</w:t>
      </w:r>
      <w:proofErr w:type="spellStart"/>
      <w:r w:rsidR="00DC5AF4" w:rsidRPr="00F608E7">
        <w:rPr>
          <w:highlight w:val="green"/>
        </w:rPr>
        <w:t>tseries</w:t>
      </w:r>
      <w:proofErr w:type="spellEnd"/>
      <w:r w:rsidR="00DC5AF4" w:rsidRPr="00F608E7">
        <w:rPr>
          <w:highlight w:val="green"/>
        </w:rPr>
        <w:t>”.</w:t>
      </w:r>
    </w:p>
    <w:p w14:paraId="521C7987" w14:textId="4A437A1C" w:rsidR="000A6752" w:rsidRPr="00F608E7" w:rsidRDefault="000A6752" w:rsidP="00480C65">
      <w:pPr>
        <w:pStyle w:val="NormalWeb"/>
        <w:rPr>
          <w:b/>
          <w:bCs/>
          <w:highlight w:val="green"/>
        </w:rPr>
      </w:pPr>
      <w:r w:rsidRPr="00F608E7">
        <w:rPr>
          <w:b/>
          <w:bCs/>
          <w:highlight w:val="green"/>
        </w:rPr>
        <w:t>Resultaten</w:t>
      </w:r>
    </w:p>
    <w:p w14:paraId="028EB0F5" w14:textId="51D64DA9" w:rsidR="0070051C" w:rsidRPr="00F608E7" w:rsidRDefault="0070051C" w:rsidP="00480C65">
      <w:pPr>
        <w:pStyle w:val="NormalWeb"/>
        <w:rPr>
          <w:highlight w:val="green"/>
        </w:rPr>
      </w:pPr>
      <w:r w:rsidRPr="00F608E7">
        <w:rPr>
          <w:highlight w:val="green"/>
        </w:rPr>
        <w:t>Dit hoofdstuk beantwoord de deelvragen aan de hand van diverse analyses. Ook wordt besproken welke vragen (nog) niet kunnen worden beantwoord en welke artefacten worden aangeleverd.</w:t>
      </w:r>
    </w:p>
    <w:p w14:paraId="585E6CB8" w14:textId="76F3D2CD" w:rsidR="00870644" w:rsidRPr="00F608E7" w:rsidRDefault="00870644" w:rsidP="00480C65">
      <w:pPr>
        <w:pStyle w:val="NormalWeb"/>
        <w:rPr>
          <w:highlight w:val="green"/>
        </w:rPr>
      </w:pPr>
      <w:r w:rsidRPr="00F608E7">
        <w:rPr>
          <w:b/>
          <w:bCs/>
          <w:highlight w:val="green"/>
        </w:rPr>
        <w:t xml:space="preserve">Hoe verhoudt het salaris van </w:t>
      </w:r>
      <w:proofErr w:type="spellStart"/>
      <w:r w:rsidRPr="00F608E7">
        <w:rPr>
          <w:b/>
          <w:bCs/>
          <w:highlight w:val="green"/>
        </w:rPr>
        <w:t>HoB</w:t>
      </w:r>
      <w:proofErr w:type="spellEnd"/>
      <w:r w:rsidRPr="00F608E7">
        <w:rPr>
          <w:b/>
          <w:bCs/>
          <w:highlight w:val="green"/>
        </w:rPr>
        <w:t xml:space="preserve"> zich tot de </w:t>
      </w:r>
      <w:proofErr w:type="spellStart"/>
      <w:r w:rsidRPr="00F608E7">
        <w:rPr>
          <w:b/>
          <w:bCs/>
          <w:highlight w:val="green"/>
        </w:rPr>
        <w:t>nederlandse</w:t>
      </w:r>
      <w:proofErr w:type="spellEnd"/>
      <w:r w:rsidRPr="00F608E7">
        <w:rPr>
          <w:b/>
          <w:bCs/>
          <w:highlight w:val="green"/>
        </w:rPr>
        <w:t xml:space="preserve"> </w:t>
      </w:r>
      <w:proofErr w:type="spellStart"/>
      <w:r w:rsidRPr="00F608E7">
        <w:rPr>
          <w:b/>
          <w:bCs/>
          <w:highlight w:val="green"/>
        </w:rPr>
        <w:t>markt?</w:t>
      </w:r>
      <w:r w:rsidRPr="00F608E7">
        <w:rPr>
          <w:highlight w:val="green"/>
        </w:rPr>
        <w:t>HoB</w:t>
      </w:r>
      <w:proofErr w:type="spellEnd"/>
      <w:r w:rsidRPr="00F608E7">
        <w:rPr>
          <w:highlight w:val="green"/>
        </w:rPr>
        <w:t xml:space="preserve"> biedt verschillende manieren om salaris verhoging te halen, dit tezamen met de gesloten HR systemen maakt het lastig om een referentie salaris te bepalen. In dit geval heeft </w:t>
      </w:r>
      <w:proofErr w:type="spellStart"/>
      <w:r w:rsidRPr="00F608E7">
        <w:rPr>
          <w:highlight w:val="green"/>
        </w:rPr>
        <w:t>HoB</w:t>
      </w:r>
      <w:proofErr w:type="spellEnd"/>
      <w:r w:rsidRPr="00F608E7">
        <w:rPr>
          <w:highlight w:val="green"/>
        </w:rPr>
        <w:t xml:space="preserve"> op haar website aangegeven wat een collega kan verdienen in jaar 1, 2 en 3 (€2.763,- , €3.087,- , €3.591,- respectievelijk). Om deze deelvraag te beantwoorden worden deze drie salarissen gebruikt.</w:t>
      </w:r>
    </w:p>
    <w:p w14:paraId="0F8E2D46" w14:textId="21CB22B4" w:rsidR="00FE3CE9" w:rsidRPr="00F608E7" w:rsidRDefault="00FE3CE9" w:rsidP="00480C65">
      <w:pPr>
        <w:pStyle w:val="NormalWeb"/>
        <w:rPr>
          <w:highlight w:val="green"/>
        </w:rPr>
      </w:pPr>
      <w:r w:rsidRPr="00F608E7">
        <w:rPr>
          <w:highlight w:val="green"/>
        </w:rPr>
        <w:t xml:space="preserve">De grafiek hieronder geeft de salaris verdeling van data vacatures op Indeed weer. Het eerste wat duidelijk wordt is dat het loon van </w:t>
      </w:r>
      <w:proofErr w:type="spellStart"/>
      <w:r w:rsidRPr="00F608E7">
        <w:rPr>
          <w:highlight w:val="green"/>
        </w:rPr>
        <w:t>HoB</w:t>
      </w:r>
      <w:proofErr w:type="spellEnd"/>
      <w:r w:rsidR="00825D46" w:rsidRPr="00F608E7">
        <w:rPr>
          <w:highlight w:val="green"/>
        </w:rPr>
        <w:t xml:space="preserve"> bij aanvang al boven modaal ligt. Daarnaast is het salaris in jaar 3 hoger dan het mediaan salaris op Indeed. Ofwel, </w:t>
      </w:r>
      <w:proofErr w:type="spellStart"/>
      <w:r w:rsidR="00825D46" w:rsidRPr="00F608E7">
        <w:rPr>
          <w:highlight w:val="green"/>
        </w:rPr>
        <w:t>HoB</w:t>
      </w:r>
      <w:proofErr w:type="spellEnd"/>
      <w:r w:rsidR="00825D46" w:rsidRPr="00F608E7">
        <w:rPr>
          <w:highlight w:val="green"/>
        </w:rPr>
        <w:t xml:space="preserve"> biedt een hoger maandsalaris in jaar 3 dan 50% van de markt (afgaande op Indeed).</w:t>
      </w:r>
    </w:p>
    <w:p w14:paraId="017ABC4A" w14:textId="7F1B18D0" w:rsidR="00AC444E" w:rsidRPr="00F608E7" w:rsidRDefault="00AC444E" w:rsidP="00480C65">
      <w:pPr>
        <w:pStyle w:val="NormalWeb"/>
        <w:rPr>
          <w:highlight w:val="green"/>
        </w:rPr>
      </w:pPr>
      <w:r w:rsidRPr="00F608E7">
        <w:rPr>
          <w:highlight w:val="green"/>
        </w:rPr>
        <w:t>Bovenstaande</w:t>
      </w:r>
      <w:r w:rsidR="00051E98" w:rsidRPr="00F608E7">
        <w:rPr>
          <w:highlight w:val="green"/>
        </w:rPr>
        <w:t xml:space="preserve"> analyse </w:t>
      </w:r>
      <w:r w:rsidRPr="00F608E7">
        <w:rPr>
          <w:highlight w:val="green"/>
        </w:rPr>
        <w:t xml:space="preserve">zegt echter niet alles. Hierin </w:t>
      </w:r>
      <w:r w:rsidR="00051E98" w:rsidRPr="00F608E7">
        <w:rPr>
          <w:highlight w:val="green"/>
        </w:rPr>
        <w:t xml:space="preserve">wordt het </w:t>
      </w:r>
      <w:r w:rsidRPr="00F608E7">
        <w:rPr>
          <w:highlight w:val="green"/>
        </w:rPr>
        <w:t xml:space="preserve">3 verschillende </w:t>
      </w:r>
      <w:r w:rsidR="00051E98" w:rsidRPr="00F608E7">
        <w:rPr>
          <w:highlight w:val="green"/>
        </w:rPr>
        <w:t>maandsalaris</w:t>
      </w:r>
      <w:r w:rsidRPr="00F608E7">
        <w:rPr>
          <w:highlight w:val="green"/>
        </w:rPr>
        <w:t>sen</w:t>
      </w:r>
      <w:r w:rsidR="00051E98" w:rsidRPr="00F608E7">
        <w:rPr>
          <w:highlight w:val="green"/>
        </w:rPr>
        <w:t xml:space="preserve"> van </w:t>
      </w:r>
      <w:proofErr w:type="spellStart"/>
      <w:r w:rsidR="00051E98" w:rsidRPr="00F608E7">
        <w:rPr>
          <w:highlight w:val="green"/>
        </w:rPr>
        <w:t>HoB</w:t>
      </w:r>
      <w:proofErr w:type="spellEnd"/>
      <w:r w:rsidR="00051E98" w:rsidRPr="00F608E7">
        <w:rPr>
          <w:highlight w:val="green"/>
        </w:rPr>
        <w:t xml:space="preserve"> vergelijken met de gehele onderzoekspopulatie. Op Indeed worden diverse ervaringseisen gesteld. </w:t>
      </w:r>
      <w:r w:rsidR="00E925F3" w:rsidRPr="00F608E7">
        <w:rPr>
          <w:highlight w:val="green"/>
        </w:rPr>
        <w:t>Dit gebeurt</w:t>
      </w:r>
      <w:r w:rsidR="00051E98" w:rsidRPr="00F608E7">
        <w:rPr>
          <w:highlight w:val="green"/>
        </w:rPr>
        <w:t xml:space="preserve"> in de vorm van </w:t>
      </w:r>
      <w:r w:rsidRPr="00F608E7">
        <w:rPr>
          <w:highlight w:val="green"/>
        </w:rPr>
        <w:t>“</w:t>
      </w:r>
      <w:r w:rsidR="00051E98" w:rsidRPr="00F608E7">
        <w:rPr>
          <w:highlight w:val="green"/>
        </w:rPr>
        <w:t>1 – 3 jaar ervaring</w:t>
      </w:r>
      <w:r w:rsidRPr="00F608E7">
        <w:rPr>
          <w:highlight w:val="green"/>
        </w:rPr>
        <w:t xml:space="preserve">” </w:t>
      </w:r>
      <w:r w:rsidR="00051E98" w:rsidRPr="00F608E7">
        <w:rPr>
          <w:highlight w:val="green"/>
        </w:rPr>
        <w:t xml:space="preserve">o.i.d. Tijdens het schonen is altijd de kleinste hoeveelheid </w:t>
      </w:r>
      <w:r w:rsidR="00E925F3" w:rsidRPr="00F608E7">
        <w:rPr>
          <w:highlight w:val="green"/>
        </w:rPr>
        <w:t>opgeslagen</w:t>
      </w:r>
      <w:r w:rsidR="00051E98" w:rsidRPr="00F608E7">
        <w:rPr>
          <w:highlight w:val="green"/>
        </w:rPr>
        <w:t xml:space="preserve"> (1 – 3 is opgeslagen als 1). </w:t>
      </w:r>
    </w:p>
    <w:p w14:paraId="279F18BA" w14:textId="4FEECF86" w:rsidR="00051E98" w:rsidRPr="00F608E7" w:rsidRDefault="00AC444E" w:rsidP="00480C65">
      <w:pPr>
        <w:pStyle w:val="NormalWeb"/>
        <w:rPr>
          <w:highlight w:val="green"/>
        </w:rPr>
      </w:pPr>
      <w:r w:rsidRPr="00F608E7">
        <w:rPr>
          <w:highlight w:val="green"/>
        </w:rPr>
        <w:t xml:space="preserve">Hieronder is de </w:t>
      </w:r>
      <w:r w:rsidR="00E925F3" w:rsidRPr="00F608E7">
        <w:rPr>
          <w:highlight w:val="green"/>
        </w:rPr>
        <w:t xml:space="preserve">salaris </w:t>
      </w:r>
      <w:r w:rsidRPr="00F608E7">
        <w:rPr>
          <w:highlight w:val="green"/>
        </w:rPr>
        <w:t>verdeling te zien gesegmenteerd op</w:t>
      </w:r>
      <w:r w:rsidR="00E925F3" w:rsidRPr="00F608E7">
        <w:rPr>
          <w:highlight w:val="green"/>
        </w:rPr>
        <w:t xml:space="preserve"> gevraagde </w:t>
      </w:r>
      <w:r w:rsidRPr="00F608E7">
        <w:rPr>
          <w:highlight w:val="green"/>
        </w:rPr>
        <w:t>ervaring</w:t>
      </w:r>
      <w:r w:rsidR="00E925F3" w:rsidRPr="00F608E7">
        <w:rPr>
          <w:highlight w:val="green"/>
        </w:rPr>
        <w:t xml:space="preserve">. </w:t>
      </w:r>
      <w:r w:rsidR="00481DE3" w:rsidRPr="00F608E7">
        <w:rPr>
          <w:highlight w:val="green"/>
        </w:rPr>
        <w:t xml:space="preserve">Door de dataset op te delen in negen segmenten (gemiddeld 166 observaties) is de verdeling </w:t>
      </w:r>
      <w:r w:rsidR="00481DE3" w:rsidRPr="00F608E7">
        <w:rPr>
          <w:highlight w:val="green"/>
        </w:rPr>
        <w:lastRenderedPageBreak/>
        <w:t xml:space="preserve">gevoeliger en minder accuraat. Toch geeft het de indruk dat het salaris geboden door </w:t>
      </w:r>
      <w:proofErr w:type="spellStart"/>
      <w:r w:rsidR="00481DE3" w:rsidRPr="00F608E7">
        <w:rPr>
          <w:highlight w:val="green"/>
        </w:rPr>
        <w:t>HoB</w:t>
      </w:r>
      <w:proofErr w:type="spellEnd"/>
      <w:r w:rsidR="00481DE3" w:rsidRPr="00F608E7">
        <w:rPr>
          <w:highlight w:val="green"/>
        </w:rPr>
        <w:t xml:space="preserve"> </w:t>
      </w:r>
      <w:r w:rsidRPr="00F608E7">
        <w:rPr>
          <w:highlight w:val="green"/>
        </w:rPr>
        <w:t xml:space="preserve">doorgaans beter is dan het salaris van Indeed (jaren 6 en 7 buiten beschouwing gelaten). </w:t>
      </w:r>
    </w:p>
    <w:p w14:paraId="2FBB03C9" w14:textId="14F62CC6" w:rsidR="002551EE" w:rsidRPr="00F608E7" w:rsidRDefault="002551EE" w:rsidP="00480C65">
      <w:pPr>
        <w:pStyle w:val="NormalWeb"/>
        <w:rPr>
          <w:highlight w:val="green"/>
        </w:rPr>
      </w:pPr>
      <w:r w:rsidRPr="00F608E7">
        <w:rPr>
          <w:highlight w:val="green"/>
        </w:rPr>
        <w:t xml:space="preserve">Het salaris bij </w:t>
      </w:r>
      <w:proofErr w:type="spellStart"/>
      <w:r w:rsidRPr="00F608E7">
        <w:rPr>
          <w:highlight w:val="green"/>
        </w:rPr>
        <w:t>HoB</w:t>
      </w:r>
      <w:proofErr w:type="spellEnd"/>
      <w:r w:rsidRPr="00F608E7">
        <w:rPr>
          <w:highlight w:val="green"/>
        </w:rPr>
        <w:t xml:space="preserve"> wordt niet alleen bepaalt </w:t>
      </w:r>
      <w:r w:rsidR="00871B83" w:rsidRPr="00F608E7">
        <w:rPr>
          <w:highlight w:val="green"/>
        </w:rPr>
        <w:t>door</w:t>
      </w:r>
      <w:r w:rsidRPr="00F608E7">
        <w:rPr>
          <w:highlight w:val="green"/>
        </w:rPr>
        <w:t xml:space="preserve"> werkervaring. Ook het afronden van cursussen en het opdoen van skills wordt beloond. Wat betreft hard skills kan er vanuit worden gegaan dat een consultant </w:t>
      </w:r>
      <w:r w:rsidR="00871B83" w:rsidRPr="00F608E7">
        <w:rPr>
          <w:highlight w:val="green"/>
        </w:rPr>
        <w:t>4</w:t>
      </w:r>
      <w:r w:rsidRPr="00F608E7">
        <w:rPr>
          <w:highlight w:val="green"/>
        </w:rPr>
        <w:t xml:space="preserve"> tot 6 skills bezit na de eerste 3 jaar bij </w:t>
      </w:r>
      <w:proofErr w:type="spellStart"/>
      <w:r w:rsidRPr="00F608E7">
        <w:rPr>
          <w:highlight w:val="green"/>
        </w:rPr>
        <w:t>HoB</w:t>
      </w:r>
      <w:proofErr w:type="spellEnd"/>
      <w:r w:rsidRPr="00F608E7">
        <w:rPr>
          <w:highlight w:val="green"/>
        </w:rPr>
        <w:t>. Dit zijn</w:t>
      </w:r>
      <w:bookmarkStart w:id="1" w:name="_Hlk100560105"/>
      <w:r w:rsidRPr="00F608E7">
        <w:rPr>
          <w:highlight w:val="green"/>
        </w:rPr>
        <w:t xml:space="preserve"> data </w:t>
      </w:r>
      <w:proofErr w:type="spellStart"/>
      <w:r w:rsidRPr="00F608E7">
        <w:rPr>
          <w:highlight w:val="green"/>
        </w:rPr>
        <w:t>modeling</w:t>
      </w:r>
      <w:proofErr w:type="spellEnd"/>
      <w:r w:rsidRPr="00F608E7">
        <w:rPr>
          <w:highlight w:val="green"/>
        </w:rPr>
        <w:t xml:space="preserve">, </w:t>
      </w:r>
      <w:proofErr w:type="spellStart"/>
      <w:r w:rsidRPr="00F608E7">
        <w:rPr>
          <w:highlight w:val="green"/>
        </w:rPr>
        <w:t>excel</w:t>
      </w:r>
      <w:proofErr w:type="spellEnd"/>
      <w:r w:rsidRPr="00F608E7">
        <w:rPr>
          <w:highlight w:val="green"/>
        </w:rPr>
        <w:t xml:space="preserve">, R, Python, SQL en </w:t>
      </w:r>
      <w:proofErr w:type="spellStart"/>
      <w:r w:rsidRPr="00F608E7">
        <w:rPr>
          <w:highlight w:val="green"/>
        </w:rPr>
        <w:t>PowerBI</w:t>
      </w:r>
      <w:proofErr w:type="spellEnd"/>
      <w:r w:rsidRPr="00F608E7">
        <w:rPr>
          <w:highlight w:val="green"/>
        </w:rPr>
        <w:t xml:space="preserve">. </w:t>
      </w:r>
      <w:bookmarkEnd w:id="1"/>
      <w:r w:rsidRPr="00F608E7">
        <w:rPr>
          <w:highlight w:val="green"/>
        </w:rPr>
        <w:t xml:space="preserve">In onderstaande drie grafieken is het mediaan salaris op Indeed weergegeven verdeeld over het gevraagde aantal skills. De zwarte lijn geeft het bijbehorende </w:t>
      </w:r>
      <w:proofErr w:type="spellStart"/>
      <w:r w:rsidR="00406D91" w:rsidRPr="00F608E7">
        <w:rPr>
          <w:highlight w:val="green"/>
        </w:rPr>
        <w:t>HoB</w:t>
      </w:r>
      <w:proofErr w:type="spellEnd"/>
      <w:r w:rsidR="00406D91" w:rsidRPr="00F608E7">
        <w:rPr>
          <w:highlight w:val="green"/>
        </w:rPr>
        <w:t xml:space="preserve"> salaris aan.</w:t>
      </w:r>
    </w:p>
    <w:p w14:paraId="49F266E1" w14:textId="1858AA17" w:rsidR="00871B83" w:rsidRPr="00F608E7" w:rsidRDefault="00406D91" w:rsidP="00480C65">
      <w:pPr>
        <w:pStyle w:val="NormalWeb"/>
        <w:rPr>
          <w:highlight w:val="green"/>
        </w:rPr>
      </w:pPr>
      <w:r w:rsidRPr="00F608E7">
        <w:rPr>
          <w:highlight w:val="green"/>
        </w:rPr>
        <w:t xml:space="preserve">De drie grafieken met elkaar vergeleken laat zien dat </w:t>
      </w:r>
      <w:proofErr w:type="spellStart"/>
      <w:r w:rsidRPr="00F608E7">
        <w:rPr>
          <w:highlight w:val="green"/>
        </w:rPr>
        <w:t>HoB</w:t>
      </w:r>
      <w:proofErr w:type="spellEnd"/>
      <w:r w:rsidRPr="00F608E7">
        <w:rPr>
          <w:highlight w:val="green"/>
        </w:rPr>
        <w:t xml:space="preserve"> vooral vanaf het 3</w:t>
      </w:r>
      <w:r w:rsidRPr="00F608E7">
        <w:rPr>
          <w:highlight w:val="green"/>
          <w:vertAlign w:val="superscript"/>
        </w:rPr>
        <w:t>e</w:t>
      </w:r>
      <w:r w:rsidRPr="00F608E7">
        <w:rPr>
          <w:highlight w:val="green"/>
        </w:rPr>
        <w:t xml:space="preserve"> jaar echt een </w:t>
      </w:r>
      <w:proofErr w:type="spellStart"/>
      <w:r w:rsidRPr="00F608E7">
        <w:rPr>
          <w:highlight w:val="green"/>
        </w:rPr>
        <w:t>competatief</w:t>
      </w:r>
      <w:proofErr w:type="spellEnd"/>
      <w:r w:rsidRPr="00F608E7">
        <w:rPr>
          <w:highlight w:val="green"/>
        </w:rPr>
        <w:t xml:space="preserve"> salaris biedt. Hierbij kan verwacht worden dat een consultant zo’n vier tot zes vaardigheden bezit. </w:t>
      </w:r>
      <w:r w:rsidR="00871B83" w:rsidRPr="00F608E7">
        <w:rPr>
          <w:highlight w:val="green"/>
        </w:rPr>
        <w:t xml:space="preserve">Daarmee verslaat het de markt kijkend naar </w:t>
      </w:r>
      <w:proofErr w:type="spellStart"/>
      <w:r w:rsidR="00871B83" w:rsidRPr="00F608E7">
        <w:rPr>
          <w:highlight w:val="green"/>
        </w:rPr>
        <w:t>skill</w:t>
      </w:r>
      <w:proofErr w:type="spellEnd"/>
      <w:r w:rsidR="00871B83" w:rsidRPr="00F608E7">
        <w:rPr>
          <w:highlight w:val="green"/>
        </w:rPr>
        <w:t>,-, loonratio.</w:t>
      </w:r>
    </w:p>
    <w:p w14:paraId="192BAE44" w14:textId="75E7E13A" w:rsidR="00F608E7" w:rsidRDefault="00871B83" w:rsidP="00F5745C">
      <w:pPr>
        <w:pStyle w:val="NormalWeb"/>
      </w:pPr>
      <w:r w:rsidRPr="00F608E7">
        <w:rPr>
          <w:highlight w:val="green"/>
        </w:rPr>
        <w:t>Bovenstaande analyse zou nog verdiept kunnen worden in een vervolg onderzoek door het aantal jaren werkervaring mee te nemen. Dit levert nu echter te weinig observaties (11) per categorie op.</w:t>
      </w:r>
    </w:p>
    <w:p w14:paraId="5351575B" w14:textId="77777777" w:rsidR="007D0030" w:rsidRPr="00F5745C" w:rsidRDefault="004453B7" w:rsidP="00480C65">
      <w:pPr>
        <w:pStyle w:val="NormalWeb"/>
        <w:rPr>
          <w:b/>
          <w:bCs/>
          <w:highlight w:val="green"/>
        </w:rPr>
      </w:pPr>
      <w:r w:rsidRPr="00F5745C">
        <w:rPr>
          <w:b/>
          <w:bCs/>
          <w:highlight w:val="green"/>
        </w:rPr>
        <w:t xml:space="preserve">In hoeverre sluit het “curriculum” van </w:t>
      </w:r>
      <w:proofErr w:type="spellStart"/>
      <w:r w:rsidRPr="00F5745C">
        <w:rPr>
          <w:b/>
          <w:bCs/>
          <w:highlight w:val="green"/>
        </w:rPr>
        <w:t>HoB</w:t>
      </w:r>
      <w:proofErr w:type="spellEnd"/>
      <w:r w:rsidRPr="00F5745C">
        <w:rPr>
          <w:b/>
          <w:bCs/>
          <w:highlight w:val="green"/>
        </w:rPr>
        <w:t xml:space="preserve"> zich aan bij de ontwikkelende markt?</w:t>
      </w:r>
    </w:p>
    <w:p w14:paraId="72DAFE97" w14:textId="32C1E3EA" w:rsidR="00A71245" w:rsidRPr="00F5745C" w:rsidRDefault="004453B7" w:rsidP="00480C65">
      <w:pPr>
        <w:pStyle w:val="NormalWeb"/>
        <w:rPr>
          <w:highlight w:val="green"/>
        </w:rPr>
      </w:pPr>
      <w:r w:rsidRPr="00F5745C">
        <w:rPr>
          <w:highlight w:val="green"/>
        </w:rPr>
        <w:t xml:space="preserve">Deze deelvraag behoeft twee analyses. Enerzijds is het van belang om te weten hoe het huidige aanbod van </w:t>
      </w:r>
      <w:proofErr w:type="spellStart"/>
      <w:r w:rsidRPr="00F5745C">
        <w:rPr>
          <w:highlight w:val="green"/>
        </w:rPr>
        <w:t>HoB</w:t>
      </w:r>
      <w:proofErr w:type="spellEnd"/>
      <w:r w:rsidRPr="00F5745C">
        <w:rPr>
          <w:highlight w:val="green"/>
        </w:rPr>
        <w:t xml:space="preserve"> aansluit op de huidige vraag. Daarnaast is het van belang om te weten hoe de vraag naar Skills zich ontwikkelt. Binnen dit onderzoek is het laatste lastig te realiseren. Een goede trend analyse zal ~3 jaar aan data behoeven. Hierin schiet de dataset te kort</w:t>
      </w:r>
      <w:r w:rsidR="00A71245" w:rsidRPr="00F5745C">
        <w:rPr>
          <w:highlight w:val="green"/>
        </w:rPr>
        <w:t>, dit zal impact hebben op de analyse</w:t>
      </w:r>
      <w:r w:rsidRPr="00F5745C">
        <w:rPr>
          <w:highlight w:val="green"/>
        </w:rPr>
        <w:t>.</w:t>
      </w:r>
    </w:p>
    <w:p w14:paraId="47BC6D97" w14:textId="18F3D500" w:rsidR="004453B7" w:rsidRPr="00F5745C" w:rsidRDefault="00A71245" w:rsidP="00480C65">
      <w:pPr>
        <w:pStyle w:val="NormalWeb"/>
        <w:rPr>
          <w:highlight w:val="green"/>
        </w:rPr>
      </w:pPr>
      <w:r w:rsidRPr="00F5745C">
        <w:rPr>
          <w:highlight w:val="green"/>
        </w:rPr>
        <w:t xml:space="preserve">Het eerste waar naar gekeken wordt, de huidige vraag naar skills. Hieronder zijn twee grafieken te vinden. De eerste grafiek geeft de top 20 vaardigheden weer, de tweede grafiek de </w:t>
      </w:r>
      <w:r w:rsidR="004751D2" w:rsidRPr="00F5745C">
        <w:rPr>
          <w:highlight w:val="green"/>
        </w:rPr>
        <w:t>minst gevraagde</w:t>
      </w:r>
      <w:r w:rsidRPr="00F5745C">
        <w:rPr>
          <w:highlight w:val="green"/>
        </w:rPr>
        <w:t xml:space="preserve"> 20.</w:t>
      </w:r>
    </w:p>
    <w:p w14:paraId="3715C2E1" w14:textId="47FA37D2" w:rsidR="008448BE" w:rsidRPr="00F5745C" w:rsidRDefault="00A71245" w:rsidP="00480C65">
      <w:pPr>
        <w:pStyle w:val="NormalWeb"/>
        <w:rPr>
          <w:highlight w:val="green"/>
        </w:rPr>
      </w:pPr>
      <w:r w:rsidRPr="00F5745C">
        <w:rPr>
          <w:highlight w:val="green"/>
        </w:rPr>
        <w:t xml:space="preserve">Zoals gesteld zijn de consultants in de eerste 3 jaar voornamelijk bezig met de skills data </w:t>
      </w:r>
      <w:proofErr w:type="spellStart"/>
      <w:r w:rsidRPr="00F5745C">
        <w:rPr>
          <w:highlight w:val="green"/>
        </w:rPr>
        <w:t>modeling</w:t>
      </w:r>
      <w:proofErr w:type="spellEnd"/>
      <w:r w:rsidRPr="00F5745C">
        <w:rPr>
          <w:highlight w:val="green"/>
        </w:rPr>
        <w:t xml:space="preserve">, </w:t>
      </w:r>
      <w:proofErr w:type="spellStart"/>
      <w:r w:rsidRPr="00F5745C">
        <w:rPr>
          <w:highlight w:val="green"/>
        </w:rPr>
        <w:t>excel</w:t>
      </w:r>
      <w:proofErr w:type="spellEnd"/>
      <w:r w:rsidRPr="00F5745C">
        <w:rPr>
          <w:highlight w:val="green"/>
        </w:rPr>
        <w:t xml:space="preserve">, R, Python, SQL en </w:t>
      </w:r>
      <w:proofErr w:type="spellStart"/>
      <w:r w:rsidRPr="00F5745C">
        <w:rPr>
          <w:highlight w:val="green"/>
        </w:rPr>
        <w:t>PowerBI</w:t>
      </w:r>
      <w:proofErr w:type="spellEnd"/>
      <w:r w:rsidRPr="00F5745C">
        <w:rPr>
          <w:highlight w:val="green"/>
        </w:rPr>
        <w:t>.</w:t>
      </w:r>
      <w:r w:rsidR="00A53328" w:rsidRPr="00F5745C">
        <w:rPr>
          <w:highlight w:val="green"/>
        </w:rPr>
        <w:t xml:space="preserve"> Zoals te zien sluit </w:t>
      </w:r>
      <w:proofErr w:type="spellStart"/>
      <w:r w:rsidR="00A53328" w:rsidRPr="00F5745C">
        <w:rPr>
          <w:highlight w:val="green"/>
        </w:rPr>
        <w:t>HoB</w:t>
      </w:r>
      <w:proofErr w:type="spellEnd"/>
      <w:r w:rsidR="00A53328" w:rsidRPr="00F5745C">
        <w:rPr>
          <w:highlight w:val="green"/>
        </w:rPr>
        <w:t xml:space="preserve"> met vier van de skills aan bij de meest gewilde skills. </w:t>
      </w:r>
      <w:r w:rsidR="004751D2" w:rsidRPr="00F5745C">
        <w:rPr>
          <w:highlight w:val="green"/>
        </w:rPr>
        <w:t xml:space="preserve">Ook wordt er ingezet op </w:t>
      </w:r>
      <w:proofErr w:type="spellStart"/>
      <w:r w:rsidR="004751D2" w:rsidRPr="00F5745C">
        <w:rPr>
          <w:highlight w:val="green"/>
        </w:rPr>
        <w:t>cloud</w:t>
      </w:r>
      <w:proofErr w:type="spellEnd"/>
      <w:r w:rsidR="004751D2" w:rsidRPr="00F5745C">
        <w:rPr>
          <w:highlight w:val="green"/>
        </w:rPr>
        <w:t xml:space="preserve"> oplossingen binnen </w:t>
      </w:r>
      <w:proofErr w:type="spellStart"/>
      <w:r w:rsidR="004751D2" w:rsidRPr="00F5745C">
        <w:rPr>
          <w:highlight w:val="green"/>
        </w:rPr>
        <w:t>HoB</w:t>
      </w:r>
      <w:proofErr w:type="spellEnd"/>
      <w:r w:rsidR="004751D2" w:rsidRPr="00F5745C">
        <w:rPr>
          <w:highlight w:val="green"/>
        </w:rPr>
        <w:t xml:space="preserve"> wat aansluit op de gevraagde skills “</w:t>
      </w:r>
      <w:proofErr w:type="spellStart"/>
      <w:r w:rsidR="004751D2" w:rsidRPr="00F5745C">
        <w:rPr>
          <w:highlight w:val="green"/>
        </w:rPr>
        <w:t>azure</w:t>
      </w:r>
      <w:proofErr w:type="spellEnd"/>
      <w:r w:rsidR="004751D2" w:rsidRPr="00F5745C">
        <w:rPr>
          <w:highlight w:val="green"/>
        </w:rPr>
        <w:t>” en “</w:t>
      </w:r>
      <w:proofErr w:type="spellStart"/>
      <w:r w:rsidR="004751D2" w:rsidRPr="00F5745C">
        <w:rPr>
          <w:highlight w:val="green"/>
        </w:rPr>
        <w:t>aws</w:t>
      </w:r>
      <w:proofErr w:type="spellEnd"/>
      <w:r w:rsidR="007D0030" w:rsidRPr="00F5745C">
        <w:rPr>
          <w:highlight w:val="green"/>
        </w:rPr>
        <w:t>”</w:t>
      </w:r>
      <w:r w:rsidR="004751D2" w:rsidRPr="00F5745C">
        <w:rPr>
          <w:highlight w:val="green"/>
        </w:rPr>
        <w:t xml:space="preserve">. </w:t>
      </w:r>
      <w:r w:rsidR="00A53328" w:rsidRPr="00F5745C">
        <w:rPr>
          <w:highlight w:val="green"/>
        </w:rPr>
        <w:t xml:space="preserve">Tableau is een onverwachte vaardigheid, </w:t>
      </w:r>
      <w:r w:rsidR="008448BE" w:rsidRPr="00F5745C">
        <w:rPr>
          <w:highlight w:val="green"/>
        </w:rPr>
        <w:t xml:space="preserve">in plaats daarvan was de verwachting namelijk dat </w:t>
      </w:r>
      <w:proofErr w:type="spellStart"/>
      <w:r w:rsidR="008448BE" w:rsidRPr="00F5745C">
        <w:rPr>
          <w:highlight w:val="green"/>
        </w:rPr>
        <w:t>PowerBI</w:t>
      </w:r>
      <w:proofErr w:type="spellEnd"/>
      <w:r w:rsidR="008448BE" w:rsidRPr="00F5745C">
        <w:rPr>
          <w:highlight w:val="green"/>
        </w:rPr>
        <w:t xml:space="preserve"> in de top zou staan</w:t>
      </w:r>
      <w:r w:rsidR="007D0030" w:rsidRPr="00F5745C">
        <w:rPr>
          <w:highlight w:val="green"/>
        </w:rPr>
        <w:t xml:space="preserve"> hier zit dus een gat in vraag en aanbod</w:t>
      </w:r>
      <w:r w:rsidR="008448BE" w:rsidRPr="00F5745C">
        <w:rPr>
          <w:highlight w:val="green"/>
        </w:rPr>
        <w:t xml:space="preserve">. </w:t>
      </w:r>
      <w:r w:rsidR="004751D2" w:rsidRPr="00F5745C">
        <w:rPr>
          <w:highlight w:val="green"/>
        </w:rPr>
        <w:t>Daarnaast</w:t>
      </w:r>
      <w:r w:rsidR="008448BE" w:rsidRPr="00F5745C">
        <w:rPr>
          <w:highlight w:val="green"/>
        </w:rPr>
        <w:t xml:space="preserve"> wordt duidelijk dat er op het gebied van data </w:t>
      </w:r>
      <w:proofErr w:type="spellStart"/>
      <w:r w:rsidR="008448BE" w:rsidRPr="00F5745C">
        <w:rPr>
          <w:highlight w:val="green"/>
        </w:rPr>
        <w:t>science</w:t>
      </w:r>
      <w:proofErr w:type="spellEnd"/>
      <w:r w:rsidR="008448BE" w:rsidRPr="00F5745C">
        <w:rPr>
          <w:highlight w:val="green"/>
        </w:rPr>
        <w:t xml:space="preserve"> een gat bestaat tussen </w:t>
      </w:r>
      <w:proofErr w:type="spellStart"/>
      <w:r w:rsidR="008448BE" w:rsidRPr="00F5745C">
        <w:rPr>
          <w:highlight w:val="green"/>
        </w:rPr>
        <w:t>HoB</w:t>
      </w:r>
      <w:proofErr w:type="spellEnd"/>
      <w:r w:rsidR="008448BE" w:rsidRPr="00F5745C">
        <w:rPr>
          <w:highlight w:val="green"/>
        </w:rPr>
        <w:t xml:space="preserve"> en de markt. Zo zijn data </w:t>
      </w:r>
      <w:proofErr w:type="spellStart"/>
      <w:r w:rsidR="008448BE" w:rsidRPr="00F5745C">
        <w:rPr>
          <w:highlight w:val="green"/>
        </w:rPr>
        <w:t>science</w:t>
      </w:r>
      <w:proofErr w:type="spellEnd"/>
      <w:r w:rsidR="008448BE" w:rsidRPr="00F5745C">
        <w:rPr>
          <w:highlight w:val="green"/>
        </w:rPr>
        <w:t xml:space="preserve"> vaardigheden </w:t>
      </w:r>
      <w:r w:rsidR="007D0030" w:rsidRPr="00F5745C">
        <w:rPr>
          <w:highlight w:val="green"/>
        </w:rPr>
        <w:t xml:space="preserve">(ai, machine </w:t>
      </w:r>
      <w:proofErr w:type="spellStart"/>
      <w:r w:rsidR="007D0030" w:rsidRPr="00F5745C">
        <w:rPr>
          <w:highlight w:val="green"/>
        </w:rPr>
        <w:t>learning</w:t>
      </w:r>
      <w:proofErr w:type="spellEnd"/>
      <w:r w:rsidR="007D0030" w:rsidRPr="00F5745C">
        <w:rPr>
          <w:highlight w:val="green"/>
        </w:rPr>
        <w:t xml:space="preserve">, </w:t>
      </w:r>
      <w:proofErr w:type="spellStart"/>
      <w:r w:rsidR="007D0030" w:rsidRPr="00F5745C">
        <w:rPr>
          <w:highlight w:val="green"/>
        </w:rPr>
        <w:t>spark</w:t>
      </w:r>
      <w:proofErr w:type="spellEnd"/>
      <w:r w:rsidR="007D0030" w:rsidRPr="00F5745C">
        <w:rPr>
          <w:highlight w:val="green"/>
        </w:rPr>
        <w:t xml:space="preserve">, scala, go) </w:t>
      </w:r>
      <w:r w:rsidR="008448BE" w:rsidRPr="00F5745C">
        <w:rPr>
          <w:highlight w:val="green"/>
        </w:rPr>
        <w:t>niet direct onderdeel van het curriculum</w:t>
      </w:r>
      <w:r w:rsidR="007D0030" w:rsidRPr="00F5745C">
        <w:rPr>
          <w:highlight w:val="green"/>
        </w:rPr>
        <w:t>.</w:t>
      </w:r>
    </w:p>
    <w:p w14:paraId="5C00AFF3" w14:textId="14578379" w:rsidR="004751D2" w:rsidRPr="00F5745C" w:rsidRDefault="00DC203A" w:rsidP="00480C65">
      <w:pPr>
        <w:pStyle w:val="NormalWeb"/>
        <w:rPr>
          <w:highlight w:val="green"/>
        </w:rPr>
      </w:pPr>
      <w:r w:rsidRPr="00F5745C">
        <w:rPr>
          <w:highlight w:val="green"/>
        </w:rPr>
        <w:t xml:space="preserve">De minst gevraagde skills zijn voor dit onderzoek minder relevant. Toch is het goed om kaart te hebben welke skills het minst gevraagd worden. Dit zijn voornamelijk skills om </w:t>
      </w:r>
      <w:r w:rsidR="007D0030" w:rsidRPr="00F5745C">
        <w:rPr>
          <w:highlight w:val="green"/>
        </w:rPr>
        <w:t>te vermijden.</w:t>
      </w:r>
    </w:p>
    <w:p w14:paraId="1C7F95D4" w14:textId="7C2D95F2" w:rsidR="004500B6" w:rsidRPr="004500B6" w:rsidRDefault="007D0030" w:rsidP="00480C65">
      <w:pPr>
        <w:pStyle w:val="NormalWeb"/>
      </w:pPr>
      <w:r w:rsidRPr="00F5745C">
        <w:rPr>
          <w:highlight w:val="green"/>
        </w:rPr>
        <w:t>I</w:t>
      </w:r>
      <w:r w:rsidR="004500B6" w:rsidRPr="00F5745C">
        <w:rPr>
          <w:highlight w:val="green"/>
        </w:rPr>
        <w:t>nteressant om</w:t>
      </w:r>
      <w:r w:rsidRPr="00F5745C">
        <w:rPr>
          <w:highlight w:val="green"/>
        </w:rPr>
        <w:t xml:space="preserve"> nog</w:t>
      </w:r>
      <w:r w:rsidR="004500B6" w:rsidRPr="00F5745C">
        <w:rPr>
          <w:highlight w:val="green"/>
        </w:rPr>
        <w:t xml:space="preserve"> op te merken dat het voornaamste aandeel van gevraagde skills zich rond de top 5 bevindt. Dit zijn dan ook gebieden waar </w:t>
      </w:r>
      <w:proofErr w:type="spellStart"/>
      <w:r w:rsidR="004500B6" w:rsidRPr="00F5745C">
        <w:rPr>
          <w:highlight w:val="green"/>
        </w:rPr>
        <w:t>HoB</w:t>
      </w:r>
      <w:proofErr w:type="spellEnd"/>
      <w:r w:rsidR="004500B6" w:rsidRPr="00F5745C">
        <w:rPr>
          <w:highlight w:val="green"/>
        </w:rPr>
        <w:t xml:space="preserve"> zich het best op kan focussen om relevant te blijven voor de markt. Wilt </w:t>
      </w:r>
      <w:proofErr w:type="spellStart"/>
      <w:r w:rsidR="004500B6" w:rsidRPr="00F5745C">
        <w:rPr>
          <w:highlight w:val="green"/>
        </w:rPr>
        <w:t>HoB</w:t>
      </w:r>
      <w:proofErr w:type="spellEnd"/>
      <w:r w:rsidR="004500B6" w:rsidRPr="00F5745C">
        <w:rPr>
          <w:highlight w:val="green"/>
        </w:rPr>
        <w:t xml:space="preserve"> uitbreiden richting minder gevraagde maar toch relevante skills? Dan is een tweede stap om ontwikkeling te bieden in de top 20. Dit kan voor programmeertalen en </w:t>
      </w:r>
      <w:proofErr w:type="spellStart"/>
      <w:r w:rsidR="004500B6" w:rsidRPr="00F5745C">
        <w:rPr>
          <w:highlight w:val="green"/>
        </w:rPr>
        <w:t>frameworks</w:t>
      </w:r>
      <w:proofErr w:type="spellEnd"/>
      <w:r w:rsidR="004500B6" w:rsidRPr="00F5745C">
        <w:rPr>
          <w:highlight w:val="green"/>
        </w:rPr>
        <w:t xml:space="preserve"> een cursus zijn, voor concepten zoals “rest” (</w:t>
      </w:r>
      <w:proofErr w:type="spellStart"/>
      <w:r w:rsidR="004500B6" w:rsidRPr="00F5745C">
        <w:rPr>
          <w:highlight w:val="green"/>
        </w:rPr>
        <w:t>API’s</w:t>
      </w:r>
      <w:proofErr w:type="spellEnd"/>
      <w:r w:rsidR="004500B6" w:rsidRPr="00F5745C">
        <w:rPr>
          <w:highlight w:val="green"/>
        </w:rPr>
        <w:t>)</w:t>
      </w:r>
      <w:r w:rsidRPr="00F5745C">
        <w:rPr>
          <w:highlight w:val="green"/>
        </w:rPr>
        <w:t xml:space="preserve"> zijn </w:t>
      </w:r>
      <w:r w:rsidR="004500B6" w:rsidRPr="00F5745C">
        <w:rPr>
          <w:highlight w:val="green"/>
        </w:rPr>
        <w:t>dit informatie avonden</w:t>
      </w:r>
      <w:r w:rsidRPr="00F5745C">
        <w:rPr>
          <w:highlight w:val="green"/>
        </w:rPr>
        <w:t>.</w:t>
      </w:r>
    </w:p>
    <w:p w14:paraId="0D790963" w14:textId="77777777" w:rsidR="00152BDD" w:rsidRPr="00480C65" w:rsidRDefault="00152BDD" w:rsidP="00152BDD">
      <w:pPr>
        <w:spacing w:before="100" w:beforeAutospacing="1" w:after="100" w:afterAutospacing="1" w:line="240" w:lineRule="auto"/>
        <w:outlineLvl w:val="2"/>
        <w:rPr>
          <w:rFonts w:ascii="Times New Roman" w:eastAsia="Times New Roman" w:hAnsi="Times New Roman" w:cs="Times New Roman"/>
          <w:b/>
          <w:bCs/>
          <w:sz w:val="27"/>
          <w:szCs w:val="27"/>
        </w:rPr>
      </w:pPr>
      <w:r w:rsidRPr="00480C65">
        <w:rPr>
          <w:rFonts w:ascii="Times New Roman" w:eastAsia="Times New Roman" w:hAnsi="Times New Roman" w:cs="Times New Roman"/>
          <w:b/>
          <w:bCs/>
          <w:sz w:val="27"/>
          <w:szCs w:val="27"/>
        </w:rPr>
        <w:lastRenderedPageBreak/>
        <w:t xml:space="preserve">Ontwikkeling </w:t>
      </w:r>
      <w:proofErr w:type="spellStart"/>
      <w:r w:rsidRPr="00480C65">
        <w:rPr>
          <w:rFonts w:ascii="Times New Roman" w:eastAsia="Times New Roman" w:hAnsi="Times New Roman" w:cs="Times New Roman"/>
          <w:b/>
          <w:bCs/>
          <w:sz w:val="27"/>
          <w:szCs w:val="27"/>
        </w:rPr>
        <w:t>skill</w:t>
      </w:r>
      <w:proofErr w:type="spellEnd"/>
      <w:r w:rsidRPr="00480C65">
        <w:rPr>
          <w:rFonts w:ascii="Times New Roman" w:eastAsia="Times New Roman" w:hAnsi="Times New Roman" w:cs="Times New Roman"/>
          <w:b/>
          <w:bCs/>
          <w:sz w:val="27"/>
          <w:szCs w:val="27"/>
        </w:rPr>
        <w:t xml:space="preserve"> behoeften</w:t>
      </w:r>
    </w:p>
    <w:p w14:paraId="1283D7DD" w14:textId="4DD6CC13" w:rsidR="00152BDD" w:rsidRDefault="00152BDD" w:rsidP="00383E3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vraag “in hoeverre sluit het “</w:t>
      </w:r>
      <w:proofErr w:type="spellStart"/>
      <w:r>
        <w:rPr>
          <w:rFonts w:ascii="Times New Roman" w:eastAsia="Times New Roman" w:hAnsi="Times New Roman" w:cs="Times New Roman"/>
          <w:sz w:val="24"/>
          <w:szCs w:val="24"/>
        </w:rPr>
        <w:t>curiculum</w:t>
      </w:r>
      <w:proofErr w:type="spellEnd"/>
      <w:r>
        <w:rPr>
          <w:rFonts w:ascii="Times New Roman" w:eastAsia="Times New Roman" w:hAnsi="Times New Roman" w:cs="Times New Roman"/>
          <w:sz w:val="24"/>
          <w:szCs w:val="24"/>
        </w:rPr>
        <w:t xml:space="preserve">” van </w:t>
      </w:r>
      <w:proofErr w:type="spellStart"/>
      <w:r>
        <w:rPr>
          <w:rFonts w:ascii="Times New Roman" w:eastAsia="Times New Roman" w:hAnsi="Times New Roman" w:cs="Times New Roman"/>
          <w:sz w:val="24"/>
          <w:szCs w:val="24"/>
        </w:rPr>
        <w:t>HoB</w:t>
      </w:r>
      <w:proofErr w:type="spellEnd"/>
      <w:r>
        <w:rPr>
          <w:rFonts w:ascii="Times New Roman" w:eastAsia="Times New Roman" w:hAnsi="Times New Roman" w:cs="Times New Roman"/>
          <w:sz w:val="24"/>
          <w:szCs w:val="24"/>
        </w:rPr>
        <w:t xml:space="preserve"> aan op de ontwikkelende markt</w:t>
      </w:r>
      <w:r w:rsidR="00D0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in de ten delen beantwoord. Het is duidelijk wat de</w:t>
      </w:r>
      <w:r w:rsidR="00383E36">
        <w:rPr>
          <w:rFonts w:ascii="Times New Roman" w:eastAsia="Times New Roman" w:hAnsi="Times New Roman" w:cs="Times New Roman"/>
          <w:sz w:val="24"/>
          <w:szCs w:val="24"/>
        </w:rPr>
        <w:t xml:space="preserve"> huidige vraag is. Met de huidige ontwikkelingen </w:t>
      </w:r>
      <w:r w:rsidR="009A2579">
        <w:rPr>
          <w:rFonts w:ascii="Times New Roman" w:eastAsia="Times New Roman" w:hAnsi="Times New Roman" w:cs="Times New Roman"/>
          <w:sz w:val="24"/>
          <w:szCs w:val="24"/>
        </w:rPr>
        <w:t xml:space="preserve">op het gebied van big data en </w:t>
      </w:r>
      <w:proofErr w:type="spellStart"/>
      <w:r w:rsidR="009A2579">
        <w:rPr>
          <w:rFonts w:ascii="Times New Roman" w:eastAsia="Times New Roman" w:hAnsi="Times New Roman" w:cs="Times New Roman"/>
          <w:sz w:val="24"/>
          <w:szCs w:val="24"/>
        </w:rPr>
        <w:t>cloud</w:t>
      </w:r>
      <w:proofErr w:type="spellEnd"/>
      <w:r w:rsidR="009A2579">
        <w:rPr>
          <w:rFonts w:ascii="Times New Roman" w:eastAsia="Times New Roman" w:hAnsi="Times New Roman" w:cs="Times New Roman"/>
          <w:sz w:val="24"/>
          <w:szCs w:val="24"/>
        </w:rPr>
        <w:t xml:space="preserve"> technologie</w:t>
      </w:r>
      <w:r w:rsidR="00383E36">
        <w:rPr>
          <w:rFonts w:ascii="Times New Roman" w:eastAsia="Times New Roman" w:hAnsi="Times New Roman" w:cs="Times New Roman"/>
          <w:sz w:val="24"/>
          <w:szCs w:val="24"/>
        </w:rPr>
        <w:t xml:space="preserve"> die in de praktijk zichtbaar zijn is het aannemelijk dat deze top 20 skills ook belangrijk zullen zijn om verder in de gaten te gaan houden.</w:t>
      </w:r>
    </w:p>
    <w:p w14:paraId="538BB8C0" w14:textId="54642110" w:rsidR="009A2579" w:rsidRDefault="009A2579" w:rsidP="00152B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 een sterke trend analyse te doen is minstens ~3 jaar aan data nodig. Dit is een beperking </w:t>
      </w:r>
      <w:r w:rsidR="00383E36">
        <w:rPr>
          <w:rFonts w:ascii="Times New Roman" w:eastAsia="Times New Roman" w:hAnsi="Times New Roman" w:cs="Times New Roman"/>
          <w:sz w:val="24"/>
          <w:szCs w:val="24"/>
        </w:rPr>
        <w:t>die verder in het hoofdstuk “discussie” wordt besproken</w:t>
      </w:r>
      <w:r>
        <w:rPr>
          <w:rFonts w:ascii="Times New Roman" w:eastAsia="Times New Roman" w:hAnsi="Times New Roman" w:cs="Times New Roman"/>
          <w:sz w:val="24"/>
          <w:szCs w:val="24"/>
        </w:rPr>
        <w:t xml:space="preserve">. Wat wel aangeleverd kan worden is de functionaliteit om deze analyse op een later moment te doen. </w:t>
      </w:r>
    </w:p>
    <w:p w14:paraId="27ED4137" w14:textId="352DC153" w:rsidR="00383E36" w:rsidRDefault="00383E36" w:rsidP="00152B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A2579">
        <w:rPr>
          <w:rFonts w:ascii="Times New Roman" w:eastAsia="Times New Roman" w:hAnsi="Times New Roman" w:cs="Times New Roman"/>
          <w:sz w:val="24"/>
          <w:szCs w:val="24"/>
        </w:rPr>
        <w:t>nderstaande grafieken</w:t>
      </w:r>
      <w:r w:rsidR="00D026DC">
        <w:rPr>
          <w:rFonts w:ascii="Times New Roman" w:eastAsia="Times New Roman" w:hAnsi="Times New Roman" w:cs="Times New Roman"/>
          <w:sz w:val="24"/>
          <w:szCs w:val="24"/>
        </w:rPr>
        <w:t xml:space="preserve">, met de verloop per </w:t>
      </w:r>
      <w:proofErr w:type="spellStart"/>
      <w:r w:rsidR="00D026DC">
        <w:rPr>
          <w:rFonts w:ascii="Times New Roman" w:eastAsia="Times New Roman" w:hAnsi="Times New Roman" w:cs="Times New Roman"/>
          <w:sz w:val="24"/>
          <w:szCs w:val="24"/>
        </w:rPr>
        <w:t>skill</w:t>
      </w:r>
      <w:proofErr w:type="spellEnd"/>
      <w:r w:rsidR="00D026DC">
        <w:rPr>
          <w:rFonts w:ascii="Times New Roman" w:eastAsia="Times New Roman" w:hAnsi="Times New Roman" w:cs="Times New Roman"/>
          <w:sz w:val="24"/>
          <w:szCs w:val="24"/>
        </w:rPr>
        <w:t>,</w:t>
      </w:r>
      <w:r w:rsidR="009A2579">
        <w:rPr>
          <w:rFonts w:ascii="Times New Roman" w:eastAsia="Times New Roman" w:hAnsi="Times New Roman" w:cs="Times New Roman"/>
          <w:sz w:val="24"/>
          <w:szCs w:val="24"/>
        </w:rPr>
        <w:t xml:space="preserve"> en de </w:t>
      </w:r>
      <w:r>
        <w:rPr>
          <w:rFonts w:ascii="Times New Roman" w:eastAsia="Times New Roman" w:hAnsi="Times New Roman" w:cs="Times New Roman"/>
          <w:sz w:val="24"/>
          <w:szCs w:val="24"/>
        </w:rPr>
        <w:t>bijbehorende code generen de inzichten om een simpele trend analyse te doen.</w:t>
      </w:r>
      <w:r w:rsidR="007930AB">
        <w:rPr>
          <w:rFonts w:ascii="Times New Roman" w:eastAsia="Times New Roman" w:hAnsi="Times New Roman" w:cs="Times New Roman"/>
          <w:sz w:val="24"/>
          <w:szCs w:val="24"/>
        </w:rPr>
        <w:t xml:space="preserve"> In onderstaande figuren wordt duidelijk dat er momenteel een neerwaartse trend is, de aannamen is dat dit wanneer er meer data beschikbaar is door scrapen de trend een positief verloop laat zien.</w:t>
      </w:r>
    </w:p>
    <w:p w14:paraId="1C0CCF06" w14:textId="5D698AD6" w:rsidR="009A2579" w:rsidRDefault="009A2579" w:rsidP="00152B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onderstaande grafieken geven de dagelijks vraag naar skills aan en geven de algehele trend weer. Op het moment van schrijven </w:t>
      </w:r>
      <w:r w:rsidR="00D026DC">
        <w:rPr>
          <w:rFonts w:ascii="Times New Roman" w:eastAsia="Times New Roman" w:hAnsi="Times New Roman" w:cs="Times New Roman"/>
          <w:sz w:val="24"/>
          <w:szCs w:val="24"/>
        </w:rPr>
        <w:t xml:space="preserve">zijn dit enkel negatieve trends. De aannamen is dat, na verloop van tijd, wanneer meer data </w:t>
      </w:r>
      <w:proofErr w:type="spellStart"/>
      <w:r w:rsidR="00D026DC">
        <w:rPr>
          <w:rFonts w:ascii="Times New Roman" w:eastAsia="Times New Roman" w:hAnsi="Times New Roman" w:cs="Times New Roman"/>
          <w:sz w:val="24"/>
          <w:szCs w:val="24"/>
        </w:rPr>
        <w:t>gescraped</w:t>
      </w:r>
      <w:proofErr w:type="spellEnd"/>
      <w:r w:rsidR="00D026DC">
        <w:rPr>
          <w:rFonts w:ascii="Times New Roman" w:eastAsia="Times New Roman" w:hAnsi="Times New Roman" w:cs="Times New Roman"/>
          <w:sz w:val="24"/>
          <w:szCs w:val="24"/>
        </w:rPr>
        <w:t xml:space="preserve"> wordt deze skills in iedergeval een positieve trend zullen laten zien.</w:t>
      </w:r>
    </w:p>
    <w:p w14:paraId="39F0B82E" w14:textId="77777777" w:rsidR="00A63DCA" w:rsidRDefault="007930AB" w:rsidP="00480C65">
      <w:pPr>
        <w:pStyle w:val="NormalWeb"/>
        <w:rPr>
          <w:b/>
          <w:bCs/>
        </w:rPr>
      </w:pPr>
      <w:r w:rsidRPr="007930AB">
        <w:rPr>
          <w:b/>
          <w:bCs/>
        </w:rPr>
        <w:t xml:space="preserve">Welke opdrachtgevers actief op de markt worden nog niet bediend door </w:t>
      </w:r>
      <w:proofErr w:type="spellStart"/>
      <w:r w:rsidRPr="007930AB">
        <w:rPr>
          <w:b/>
          <w:bCs/>
        </w:rPr>
        <w:t>HoB?</w:t>
      </w:r>
      <w:proofErr w:type="spellEnd"/>
    </w:p>
    <w:p w14:paraId="0B6D8F37" w14:textId="1B825DE2" w:rsidR="00A25DC2" w:rsidRDefault="00A25DC2" w:rsidP="008C64A5">
      <w:pPr>
        <w:spacing w:before="100" w:beforeAutospacing="1" w:after="100" w:afterAutospacing="1" w:line="240" w:lineRule="auto"/>
      </w:pPr>
      <w:r>
        <w:t xml:space="preserve">De laatste deelvraag binnen dit onderzoek richt zich op de mogelijke opdrachtgevers. Hiervan was het oorspronkelijk de bedoeling om een trend analyse te doen bij opdrachtgevers. Echter is dit door het tekort aan data niet te realiseren. In plaats daarvan wordt hier gekeken naar de huidige gap tussen de organisaties die vacatures uit hebben staan op Indeed en de organisaties die </w:t>
      </w:r>
      <w:proofErr w:type="spellStart"/>
      <w:r>
        <w:t>HoB</w:t>
      </w:r>
      <w:proofErr w:type="spellEnd"/>
      <w:r>
        <w:t xml:space="preserve"> bedient.</w:t>
      </w:r>
    </w:p>
    <w:p w14:paraId="73586BF5" w14:textId="2B31C1D6" w:rsidR="00A25DC2" w:rsidRDefault="00A25DC2" w:rsidP="008C64A5">
      <w:pPr>
        <w:spacing w:before="100" w:beforeAutospacing="1" w:after="100" w:afterAutospacing="1" w:line="240" w:lineRule="auto"/>
      </w:pPr>
      <w:r>
        <w:t xml:space="preserve">Allereerst wordt in onderstaande grafiek </w:t>
      </w:r>
      <w:r w:rsidR="004F3F6E">
        <w:t>de top 25 bedrijven getoond op basis van het aantal geplaatste vacatures vanaf de eerste datum in de dataset. Grofweg 50% van deze organisaties betreffen detacheerders (waaronder House of Bèta). Dit is een interessant gegeven</w:t>
      </w:r>
      <w:r w:rsidR="005A677D">
        <w:t>, de aannamen hier is namelijk dat de reden dat er zoveel vraag vanuit detacheerders en consultants is komt door de grote vraag naar data professionals in het algemeen.</w:t>
      </w:r>
    </w:p>
    <w:p w14:paraId="3A11F75F" w14:textId="24CE61A6" w:rsidR="005A677D" w:rsidRDefault="005A677D" w:rsidP="008C64A5">
      <w:pPr>
        <w:spacing w:before="100" w:beforeAutospacing="1" w:after="100" w:afterAutospacing="1" w:line="240" w:lineRule="auto"/>
      </w:pPr>
      <w:r>
        <w:t>Buiten de bevestiging van de g</w:t>
      </w:r>
      <w:r w:rsidR="00024B84">
        <w:t xml:space="preserve">rote vraag naar data professionals is het vooral interessant om te kijken naar de organisaties met de hoogste vraag die niet vallen onder consultancy of detacheerders. In de tweede grafiek is een subset gemaakt van deze 25 bedrijven zonder </w:t>
      </w:r>
      <w:proofErr w:type="spellStart"/>
      <w:r w:rsidR="00024B84">
        <w:t>consultancies</w:t>
      </w:r>
      <w:proofErr w:type="spellEnd"/>
      <w:r w:rsidR="00024B84">
        <w:t xml:space="preserve"> of detacheerders</w:t>
      </w:r>
      <w:r w:rsidR="00B32F5B">
        <w:t xml:space="preserve">. Uit deze grafiek zijn op dit moment </w:t>
      </w:r>
      <w:r w:rsidR="00216810">
        <w:t xml:space="preserve">2 partijen waar </w:t>
      </w:r>
      <w:proofErr w:type="spellStart"/>
      <w:r w:rsidR="00216810">
        <w:t>HoB</w:t>
      </w:r>
      <w:proofErr w:type="spellEnd"/>
      <w:r w:rsidR="00216810">
        <w:t xml:space="preserve"> geen personeel aan levert: Bertelsmann SE &amp; Co, en Amarant. </w:t>
      </w:r>
    </w:p>
    <w:p w14:paraId="43928FFA" w14:textId="094218E5" w:rsidR="00C72B0F" w:rsidRDefault="00032EAF" w:rsidP="008C64A5">
      <w:pPr>
        <w:spacing w:before="100" w:beforeAutospacing="1" w:after="100" w:afterAutospacing="1" w:line="240" w:lineRule="auto"/>
      </w:pPr>
      <w:r>
        <w:t xml:space="preserve">Uiteraard is dit een summiere analyse om een daadwerkelijke gap aan te tonen vandaar nog twee andere aanvullende analyses onderbouwd door de twee onderstaande grafieken. De eerste grafiek laat zien dat </w:t>
      </w:r>
      <w:r w:rsidR="00C72B0F">
        <w:t xml:space="preserve">voornamelijk python, </w:t>
      </w:r>
      <w:proofErr w:type="spellStart"/>
      <w:r w:rsidR="00C72B0F">
        <w:t>sql</w:t>
      </w:r>
      <w:proofErr w:type="spellEnd"/>
      <w:r w:rsidR="00C72B0F">
        <w:t>, R, ai en (</w:t>
      </w:r>
      <w:proofErr w:type="spellStart"/>
      <w:r w:rsidR="00C72B0F">
        <w:t>neural</w:t>
      </w:r>
      <w:proofErr w:type="spellEnd"/>
      <w:r w:rsidR="00C72B0F">
        <w:t xml:space="preserve">) </w:t>
      </w:r>
      <w:proofErr w:type="spellStart"/>
      <w:r w:rsidR="00C72B0F">
        <w:t>network</w:t>
      </w:r>
      <w:proofErr w:type="spellEnd"/>
      <w:r w:rsidR="00C72B0F">
        <w:t xml:space="preserve"> vaardigheden veel gezocht wordt door de subset van bedrijven. De tweede grafiek laat eenzelfde verdeling zien maar dan vanuit een andere invalshoek. De eerste grafiek beschouwt de meest gevraagde skills vanuit de hele </w:t>
      </w:r>
      <w:proofErr w:type="spellStart"/>
      <w:r w:rsidR="00C72B0F">
        <w:t>onderzoeks</w:t>
      </w:r>
      <w:proofErr w:type="spellEnd"/>
      <w:r w:rsidR="00C72B0F">
        <w:t xml:space="preserve"> populatie. De tweede grafiek daarentegen laat toont alleen de top skills die daadwerkelijk door deze bedrijven worden gezocht. Uit deze laatste grafiek komen drie inzichten naar voren. De belangrijkste skills blijven ongewijzigd, SAS</w:t>
      </w:r>
      <w:r w:rsidR="00510AC5">
        <w:t xml:space="preserve"> (een </w:t>
      </w:r>
      <w:proofErr w:type="spellStart"/>
      <w:r w:rsidR="00510AC5">
        <w:t>programeertaal</w:t>
      </w:r>
      <w:proofErr w:type="spellEnd"/>
      <w:r w:rsidR="00510AC5">
        <w:t xml:space="preserve"> waar </w:t>
      </w:r>
      <w:proofErr w:type="spellStart"/>
      <w:r w:rsidR="00510AC5">
        <w:t>HoB</w:t>
      </w:r>
      <w:proofErr w:type="spellEnd"/>
      <w:r w:rsidR="00510AC5">
        <w:t xml:space="preserve"> zich sinds kort op richt) komt naar voren op de 5</w:t>
      </w:r>
      <w:r w:rsidR="00510AC5" w:rsidRPr="00C55A89">
        <w:rPr>
          <w:vertAlign w:val="superscript"/>
        </w:rPr>
        <w:t>e</w:t>
      </w:r>
      <w:r w:rsidR="00510AC5">
        <w:t xml:space="preserve"> plek. De overige 5 vaardigheden hebben veelal te maken met big data toepassingen. </w:t>
      </w:r>
      <w:r w:rsidR="00510AC5">
        <w:lastRenderedPageBreak/>
        <w:t xml:space="preserve">Een kanttekening die hierbij moet worden gemaakt is dat Bertelsmann SE &amp; </w:t>
      </w:r>
      <w:proofErr w:type="spellStart"/>
      <w:r w:rsidR="00510AC5">
        <w:t>Co.</w:t>
      </w:r>
      <w:proofErr w:type="spellEnd"/>
      <w:r w:rsidR="00510AC5">
        <w:t xml:space="preserve"> Deze uitslag lijkt te beïnvloeden door hun sterke aanwezigheid (NN heeft dit effect minder)</w:t>
      </w:r>
      <w:r w:rsidR="003E2C09">
        <w:t>.</w:t>
      </w:r>
    </w:p>
    <w:p w14:paraId="598A847C" w14:textId="0049373A" w:rsidR="003E2C09" w:rsidRDefault="003E2C09" w:rsidP="008C64A5">
      <w:pPr>
        <w:spacing w:before="100" w:beforeAutospacing="1" w:after="100" w:afterAutospacing="1" w:line="240" w:lineRule="auto"/>
      </w:pPr>
      <w:r>
        <w:t xml:space="preserve">Om deze deelvraag kort samen te vatten: </w:t>
      </w:r>
      <w:proofErr w:type="spellStart"/>
      <w:r>
        <w:t>HoB</w:t>
      </w:r>
      <w:proofErr w:type="spellEnd"/>
      <w:r>
        <w:t xml:space="preserve"> heeft een kans om bij Bertelsmann SE &amp;</w:t>
      </w:r>
      <w:proofErr w:type="spellStart"/>
      <w:r>
        <w:t>Co.</w:t>
      </w:r>
      <w:proofErr w:type="spellEnd"/>
      <w:r>
        <w:t xml:space="preserve"> en Amarant nieuwe kansen te creëren. Om haar positie bij partijen te versterken is het naast bestaande cursussen nog waardevol om te kijken naar big data en gevorderde data </w:t>
      </w:r>
      <w:proofErr w:type="spellStart"/>
      <w:r>
        <w:t>science</w:t>
      </w:r>
      <w:proofErr w:type="spellEnd"/>
      <w:r>
        <w:t xml:space="preserve"> skills.</w:t>
      </w:r>
    </w:p>
    <w:p w14:paraId="13D86757" w14:textId="1F993DCD" w:rsidR="000A46F0" w:rsidRDefault="000A46F0" w:rsidP="008C64A5">
      <w:pPr>
        <w:spacing w:before="100" w:beforeAutospacing="1" w:after="100" w:afterAutospacing="1" w:line="240" w:lineRule="auto"/>
        <w:rPr>
          <w:b/>
          <w:bCs/>
        </w:rPr>
      </w:pPr>
      <w:proofErr w:type="spellStart"/>
      <w:r>
        <w:rPr>
          <w:b/>
          <w:bCs/>
        </w:rPr>
        <w:t>Discusie</w:t>
      </w:r>
      <w:proofErr w:type="spellEnd"/>
    </w:p>
    <w:p w14:paraId="54E495EC" w14:textId="68FE7192" w:rsidR="000A46F0" w:rsidRPr="000A46F0" w:rsidRDefault="000A46F0" w:rsidP="008C64A5">
      <w:pPr>
        <w:spacing w:before="100" w:beforeAutospacing="1" w:after="100" w:afterAutospacing="1" w:line="240" w:lineRule="auto"/>
      </w:pPr>
      <w:r w:rsidRPr="000A46F0">
        <w:t>In dit hoofdstuk komen</w:t>
      </w:r>
      <w:r>
        <w:t xml:space="preserve"> </w:t>
      </w:r>
      <w:r w:rsidRPr="000A46F0">
        <w:t>de</w:t>
      </w:r>
      <w:r w:rsidR="00A876AC">
        <w:t xml:space="preserve"> </w:t>
      </w:r>
      <w:r w:rsidRPr="000A46F0">
        <w:t>verbeterpunten en tekortkoming aanbod. Ook wordt er aandacht besteed aan de deployement en wat er daadwerkelijk van waarde wordt opgeleverd.</w:t>
      </w:r>
    </w:p>
    <w:p w14:paraId="73DA3C3C" w14:textId="48EA0352" w:rsidR="008C64A5" w:rsidRPr="00385E1E" w:rsidRDefault="008C64A5" w:rsidP="008C64A5">
      <w:pPr>
        <w:pStyle w:val="NormalWeb"/>
        <w:rPr>
          <w:b/>
          <w:bCs/>
        </w:rPr>
      </w:pPr>
      <w:r w:rsidRPr="00385E1E">
        <w:rPr>
          <w:b/>
          <w:bCs/>
        </w:rPr>
        <w:t>Data omvang</w:t>
      </w:r>
    </w:p>
    <w:p w14:paraId="3905D8A7" w14:textId="36D9BC12" w:rsidR="000A46F0" w:rsidRDefault="000A46F0" w:rsidP="008C64A5">
      <w:pPr>
        <w:pStyle w:val="NormalWeb"/>
      </w:pPr>
      <w:r>
        <w:t xml:space="preserve">Allereerst de omvang van de dataset. Een groot deel van dit onderzoek is beantwoord met de beschikbare data. Echter zijn verdiepingen op trend analyses achterwegen gelaten alsmede analyses over meerdere dimensies waarvoor de dataset te klein is. </w:t>
      </w:r>
      <w:r w:rsidR="000342ED">
        <w:t xml:space="preserve">Bij aanvang van dit project was de inschatting van de hoeveelheid data die binnengehaald kon worden niet direct duidelijk. Het voornaamste verbeterpunt is om de dataset uit te breiden voor verdere analyses. </w:t>
      </w:r>
      <w:r w:rsidR="00A876AC">
        <w:t>Een</w:t>
      </w:r>
      <w:r w:rsidR="000342ED">
        <w:t xml:space="preserve"> leerpunt is dat analyses over drie dimensies een dataset erg zullen versnipperen</w:t>
      </w:r>
      <w:r w:rsidR="00A876AC">
        <w:t>, hier moet volgende keer rekening mee gehouden worden bij het beoordelen van het aantal nodige observaties.</w:t>
      </w:r>
    </w:p>
    <w:p w14:paraId="65F3C845" w14:textId="4F30ACC9" w:rsidR="008C64A5" w:rsidRPr="00385E1E" w:rsidRDefault="008C64A5" w:rsidP="008C64A5">
      <w:pPr>
        <w:pStyle w:val="NormalWeb"/>
        <w:rPr>
          <w:b/>
          <w:bCs/>
        </w:rPr>
      </w:pPr>
      <w:r w:rsidRPr="00385E1E">
        <w:rPr>
          <w:b/>
          <w:bCs/>
        </w:rPr>
        <w:t>Data kwaliteit</w:t>
      </w:r>
    </w:p>
    <w:p w14:paraId="7376545E" w14:textId="4EB51BA8" w:rsidR="002656C6" w:rsidRDefault="002656C6" w:rsidP="008C64A5">
      <w:pPr>
        <w:pStyle w:val="NormalWeb"/>
      </w:pPr>
      <w:r>
        <w:t xml:space="preserve">Datakwaliteit is al kort aangestipt door het project heen. </w:t>
      </w:r>
      <w:r w:rsidR="00AF5C64">
        <w:t xml:space="preserve">Het ontbreken van een API en de tijdsdruk voor dit onderzoek heeft betekend dat er keuzes zijn gemaakt ik en het scrapen, schonen en </w:t>
      </w:r>
      <w:proofErr w:type="spellStart"/>
      <w:r w:rsidR="00AF5C64">
        <w:t>vereiken</w:t>
      </w:r>
      <w:proofErr w:type="spellEnd"/>
      <w:r w:rsidR="00AF5C64">
        <w:t xml:space="preserve"> van de data. De belangrijkste om hier te benoemen zijn: functie type en vaardigheden.</w:t>
      </w:r>
    </w:p>
    <w:p w14:paraId="7744707C" w14:textId="5F928B95" w:rsidR="00546687" w:rsidRDefault="00AF5C64" w:rsidP="008C64A5">
      <w:pPr>
        <w:pStyle w:val="NormalWeb"/>
      </w:pPr>
      <w:r>
        <w:t>Allereerst zijn er fouten aanwezig in de functi</w:t>
      </w:r>
      <w:r w:rsidR="00546687">
        <w:t xml:space="preserve">e type. Er is onderscheid gemaakt tussen data analist, data engineers, en data scientisten. Hoewel er vacatures kunnen zijn voor hele andere data functies is iedere functie geforceerd in een van deze </w:t>
      </w:r>
      <w:proofErr w:type="spellStart"/>
      <w:r w:rsidR="00546687">
        <w:t>catagorieën</w:t>
      </w:r>
      <w:proofErr w:type="spellEnd"/>
      <w:r w:rsidR="00546687">
        <w:t>.</w:t>
      </w:r>
    </w:p>
    <w:p w14:paraId="1401CADE" w14:textId="60E45AFA" w:rsidR="00546687" w:rsidRDefault="00546687" w:rsidP="008C64A5">
      <w:pPr>
        <w:pStyle w:val="NormalWeb"/>
      </w:pPr>
      <w:r>
        <w:t>De tweede kwaliteit issue zit in de vaardigheden. Een goed voorbeeld is de vaardigheid “</w:t>
      </w:r>
      <w:proofErr w:type="spellStart"/>
      <w:r>
        <w:t>network</w:t>
      </w:r>
      <w:proofErr w:type="spellEnd"/>
      <w:r>
        <w:t>”. Dit had waarschijnlijk “</w:t>
      </w:r>
      <w:proofErr w:type="spellStart"/>
      <w:r>
        <w:t>neural</w:t>
      </w:r>
      <w:proofErr w:type="spellEnd"/>
      <w:r>
        <w:t xml:space="preserve"> </w:t>
      </w:r>
      <w:proofErr w:type="spellStart"/>
      <w:r>
        <w:t>network</w:t>
      </w:r>
      <w:proofErr w:type="spellEnd"/>
      <w:r>
        <w:t>” moeten zijn.</w:t>
      </w:r>
      <w:r w:rsidR="00430989">
        <w:t xml:space="preserve"> Wanneer er gez</w:t>
      </w:r>
      <w:r w:rsidR="0013144A">
        <w:t>o</w:t>
      </w:r>
      <w:r w:rsidR="00430989">
        <w:t>cht wordt op “power bi” zal “</w:t>
      </w:r>
      <w:proofErr w:type="spellStart"/>
      <w:r w:rsidR="00430989">
        <w:t>powerbi</w:t>
      </w:r>
      <w:proofErr w:type="spellEnd"/>
      <w:r w:rsidR="00430989">
        <w:t>” niet worden gevonden hierdoor mist er data. Ook zijn skills zoals “</w:t>
      </w:r>
      <w:proofErr w:type="spellStart"/>
      <w:r w:rsidR="00430989">
        <w:t>sql</w:t>
      </w:r>
      <w:proofErr w:type="spellEnd"/>
      <w:r w:rsidR="00430989">
        <w:t>” in veel verschillende varianten te vinden zoals “</w:t>
      </w:r>
      <w:proofErr w:type="spellStart"/>
      <w:r w:rsidR="00430989">
        <w:t>mysql</w:t>
      </w:r>
      <w:proofErr w:type="spellEnd"/>
      <w:r w:rsidR="00430989">
        <w:t xml:space="preserve">”. Deze skills zijn </w:t>
      </w:r>
      <w:r w:rsidR="0013144A">
        <w:t>apart</w:t>
      </w:r>
      <w:r w:rsidR="00430989">
        <w:t xml:space="preserve"> opgeslagen, dit geeft een vertekende weergaven van de vraag naar de echte skill</w:t>
      </w:r>
      <w:r w:rsidR="0013144A">
        <w:t>s.</w:t>
      </w:r>
    </w:p>
    <w:p w14:paraId="797D3FD6" w14:textId="716DC1DC" w:rsidR="008C64A5" w:rsidRPr="00385E1E" w:rsidRDefault="008C64A5" w:rsidP="008C64A5">
      <w:pPr>
        <w:pStyle w:val="NormalWeb"/>
        <w:rPr>
          <w:b/>
          <w:bCs/>
        </w:rPr>
      </w:pPr>
      <w:r w:rsidRPr="00385E1E">
        <w:rPr>
          <w:b/>
          <w:bCs/>
        </w:rPr>
        <w:t xml:space="preserve">Data </w:t>
      </w:r>
      <w:proofErr w:type="spellStart"/>
      <w:r w:rsidRPr="00385E1E">
        <w:rPr>
          <w:b/>
          <w:bCs/>
        </w:rPr>
        <w:t>scraping</w:t>
      </w:r>
      <w:proofErr w:type="spellEnd"/>
    </w:p>
    <w:p w14:paraId="0371C1CF" w14:textId="29D5C5B3" w:rsidR="008C64A5" w:rsidRDefault="008C64A5" w:rsidP="008C64A5">
      <w:pPr>
        <w:pStyle w:val="NormalWeb"/>
      </w:pPr>
      <w:r>
        <w:t xml:space="preserve">Als laatste zijn er twee </w:t>
      </w:r>
      <w:r w:rsidR="0013144A">
        <w:t>kanttekeningen</w:t>
      </w:r>
      <w:r>
        <w:t xml:space="preserve"> bij het data scrapen. Allereerst is alleen Indeed als bron gebruikt. Qua website omvang is dit misschien een goede representatie maar het zou kunnen dat hier nog een beter alternatief voor is. Het gevaar van dubbele vacatures binnenhalen bij het gebruik van meerdere </w:t>
      </w:r>
      <w:proofErr w:type="spellStart"/>
      <w:r>
        <w:t>scrapers</w:t>
      </w:r>
      <w:proofErr w:type="spellEnd"/>
      <w:r>
        <w:t xml:space="preserve"> is dan natuurlijk een gevaar. Wegens tijdsgebrek is hier geen verder onderzoek</w:t>
      </w:r>
      <w:r w:rsidR="00800ABC">
        <w:t>.</w:t>
      </w:r>
    </w:p>
    <w:p w14:paraId="286DA545" w14:textId="2E2E91D9" w:rsidR="008C64A5" w:rsidRDefault="00800ABC" w:rsidP="008C64A5">
      <w:pPr>
        <w:pStyle w:val="NormalWeb"/>
      </w:pPr>
      <w:r>
        <w:t>Het tweede punt</w:t>
      </w:r>
      <w:r w:rsidR="008C64A5">
        <w:t xml:space="preserve"> betreft de </w:t>
      </w:r>
      <w:r>
        <w:t>query</w:t>
      </w:r>
      <w:r w:rsidR="008C64A5">
        <w:t xml:space="preserve">. De </w:t>
      </w:r>
      <w:proofErr w:type="spellStart"/>
      <w:r w:rsidR="008C64A5">
        <w:t>scraper</w:t>
      </w:r>
      <w:proofErr w:type="spellEnd"/>
      <w:r w:rsidR="008C64A5">
        <w:t xml:space="preserve"> is gericht op een zo breed mogelijk profiel. Om deze reden is als zoekopdracht "data" gebruikt. </w:t>
      </w:r>
      <w:r>
        <w:t>E</w:t>
      </w:r>
      <w:r w:rsidR="008C64A5">
        <w:t xml:space="preserve">en </w:t>
      </w:r>
      <w:r>
        <w:t xml:space="preserve">voorgestelde </w:t>
      </w:r>
      <w:r w:rsidR="008C64A5">
        <w:t xml:space="preserve">verbetering is de </w:t>
      </w:r>
      <w:proofErr w:type="spellStart"/>
      <w:r w:rsidR="008C64A5">
        <w:t>scraper</w:t>
      </w:r>
      <w:proofErr w:type="spellEnd"/>
      <w:r w:rsidR="008C64A5">
        <w:t xml:space="preserve"> om </w:t>
      </w:r>
      <w:r w:rsidR="008C64A5">
        <w:lastRenderedPageBreak/>
        <w:t xml:space="preserve">te bouwen naar een generieke </w:t>
      </w:r>
      <w:proofErr w:type="spellStart"/>
      <w:r w:rsidR="008C64A5">
        <w:t>scraper</w:t>
      </w:r>
      <w:proofErr w:type="spellEnd"/>
      <w:r w:rsidR="008C64A5">
        <w:t xml:space="preserve">. Hierbij kan de </w:t>
      </w:r>
      <w:r>
        <w:t>query</w:t>
      </w:r>
      <w:r w:rsidR="008C64A5">
        <w:t xml:space="preserve"> vrij worden ingevuld en opgeslagen in een variabele die ook wordt opgeslagen in de dataset. Voor dit onderzoek zou dit hebben geholpen om accurater te zoeken naar analisten, engineers, en scientisten. Dit sluit aan op de verdere kritiek onder "data kwaliteit".</w:t>
      </w:r>
    </w:p>
    <w:p w14:paraId="2AEF2924" w14:textId="78847478" w:rsidR="008C64A5" w:rsidRPr="00385E1E" w:rsidRDefault="008C64A5" w:rsidP="008C64A5">
      <w:pPr>
        <w:pStyle w:val="NormalWeb"/>
        <w:rPr>
          <w:b/>
          <w:bCs/>
        </w:rPr>
      </w:pPr>
      <w:r w:rsidRPr="00385E1E">
        <w:rPr>
          <w:b/>
          <w:bCs/>
        </w:rPr>
        <w:t>Deployment</w:t>
      </w:r>
    </w:p>
    <w:p w14:paraId="1A17A139" w14:textId="5211B167" w:rsidR="00800ABC" w:rsidRDefault="00800ABC" w:rsidP="008C64A5">
      <w:pPr>
        <w:pStyle w:val="NormalWeb"/>
      </w:pPr>
      <w:r>
        <w:t>Als laatste deployement</w:t>
      </w:r>
      <w:r w:rsidR="00BF716D">
        <w:t xml:space="preserve">. Bij dit onderzoek worden een aantal artefacten aangeleverd die gebruikt kunnen worden voor ad-hoc analyses. De scripts en code zijn zonder de </w:t>
      </w:r>
      <w:proofErr w:type="spellStart"/>
      <w:r w:rsidR="00BF716D">
        <w:t>markdown</w:t>
      </w:r>
      <w:proofErr w:type="spellEnd"/>
      <w:r w:rsidR="00BF716D">
        <w:t xml:space="preserve"> te gebruiken en makkelijk te bewerken. De code is voorzien van commentaar en kan relatief </w:t>
      </w:r>
      <w:proofErr w:type="spellStart"/>
      <w:r w:rsidR="00BF716D">
        <w:t>makelijk</w:t>
      </w:r>
      <w:proofErr w:type="spellEnd"/>
      <w:r w:rsidR="00BF716D">
        <w:t xml:space="preserve"> worden uitgebreid met nieuwe functionaliteiten waar nodig.</w:t>
      </w:r>
    </w:p>
    <w:p w14:paraId="497386A8" w14:textId="18CF7E06" w:rsidR="008C64A5" w:rsidRDefault="008C64A5" w:rsidP="008C64A5">
      <w:pPr>
        <w:pStyle w:val="NormalWeb"/>
      </w:pPr>
      <w:r>
        <w:t>Artefact</w:t>
      </w:r>
    </w:p>
    <w:p w14:paraId="0D4AF7C3" w14:textId="69591034" w:rsidR="008C64A5" w:rsidRDefault="008C64A5" w:rsidP="008C64A5">
      <w:pPr>
        <w:pStyle w:val="NormalWeb"/>
      </w:pPr>
      <w:r>
        <w:t>Gebruik</w:t>
      </w:r>
    </w:p>
    <w:p w14:paraId="46E579D1" w14:textId="29C79983" w:rsidR="008C64A5" w:rsidRDefault="008C64A5" w:rsidP="008C64A5">
      <w:pPr>
        <w:pStyle w:val="NormalWeb"/>
      </w:pPr>
      <w:proofErr w:type="spellStart"/>
      <w:r>
        <w:t>rmd_Capstone_DMAE_MaelvDijk.Rmd</w:t>
      </w:r>
      <w:proofErr w:type="spellEnd"/>
    </w:p>
    <w:p w14:paraId="65328433" w14:textId="4A12B62B" w:rsidR="008C64A5" w:rsidRDefault="008C64A5" w:rsidP="008C64A5">
      <w:pPr>
        <w:pStyle w:val="NormalWeb"/>
      </w:pPr>
      <w:proofErr w:type="spellStart"/>
      <w:r>
        <w:t>Markdown</w:t>
      </w:r>
      <w:proofErr w:type="spellEnd"/>
      <w:r>
        <w:t xml:space="preserve"> document met de analyses </w:t>
      </w:r>
      <w:r w:rsidR="00BF716D">
        <w:t>voor dit onderzoek.</w:t>
      </w:r>
    </w:p>
    <w:p w14:paraId="3B04B34D" w14:textId="36313B3F" w:rsidR="008C64A5" w:rsidRDefault="008C64A5" w:rsidP="008C64A5">
      <w:pPr>
        <w:pStyle w:val="NormalWeb"/>
      </w:pPr>
      <w:proofErr w:type="spellStart"/>
      <w:r>
        <w:t>Data_cleaned</w:t>
      </w:r>
      <w:proofErr w:type="spellEnd"/>
      <w:r>
        <w:t xml:space="preserve"> / </w:t>
      </w:r>
      <w:proofErr w:type="spellStart"/>
      <w:r>
        <w:t>Data_raw</w:t>
      </w:r>
      <w:proofErr w:type="spellEnd"/>
    </w:p>
    <w:p w14:paraId="6B7AD749" w14:textId="37C25B31" w:rsidR="008C64A5" w:rsidRDefault="008C64A5" w:rsidP="008C64A5">
      <w:pPr>
        <w:pStyle w:val="NormalWeb"/>
      </w:pPr>
      <w:r>
        <w:t xml:space="preserve">diverse .CSV bestanden die als brondata dienen voor het hier uitgevoerde onderzoek. </w:t>
      </w:r>
    </w:p>
    <w:p w14:paraId="7D7A8C05" w14:textId="1D894FAD" w:rsidR="008C64A5" w:rsidRPr="008C64A5" w:rsidRDefault="008C64A5" w:rsidP="008C64A5">
      <w:pPr>
        <w:pStyle w:val="NormalWeb"/>
        <w:rPr>
          <w:lang w:val="en-US"/>
        </w:rPr>
      </w:pPr>
      <w:proofErr w:type="spellStart"/>
      <w:r w:rsidRPr="008C64A5">
        <w:rPr>
          <w:lang w:val="en-US"/>
        </w:rPr>
        <w:t>indeed_scraper.R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6B7C6502" w14:textId="571A0D9E" w:rsidR="008C64A5" w:rsidRDefault="008C64A5" w:rsidP="008C64A5">
      <w:pPr>
        <w:pStyle w:val="NormalWeb"/>
      </w:pPr>
      <w:proofErr w:type="spellStart"/>
      <w:r>
        <w:t>webscraper</w:t>
      </w:r>
      <w:proofErr w:type="spellEnd"/>
      <w:r>
        <w:t xml:space="preserve"> voor de Indeed vacature website. Te gebruiken om nieuwe data binnen te halen. de mogelijkheid is er om de functionaliteit uit te breiden met onder andere </w:t>
      </w:r>
      <w:proofErr w:type="spellStart"/>
      <w:r>
        <w:t>andere</w:t>
      </w:r>
      <w:proofErr w:type="spellEnd"/>
      <w:r>
        <w:t xml:space="preserve"> zoekwoorden.</w:t>
      </w:r>
    </w:p>
    <w:p w14:paraId="7B842811" w14:textId="29D7CE82" w:rsidR="008C64A5" w:rsidRPr="008C64A5" w:rsidRDefault="008C64A5" w:rsidP="008C64A5">
      <w:pPr>
        <w:pStyle w:val="NormalWeb"/>
        <w:rPr>
          <w:lang w:val="en-US"/>
        </w:rPr>
      </w:pPr>
      <w:proofErr w:type="spellStart"/>
      <w:r w:rsidRPr="008C64A5">
        <w:rPr>
          <w:lang w:val="en-US"/>
        </w:rPr>
        <w:t>Scraped_indeed_data_wrangler.R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8021DE6" w14:textId="77777777" w:rsidR="008C64A5" w:rsidRDefault="008C64A5" w:rsidP="008C64A5">
      <w:pPr>
        <w:pStyle w:val="NormalWeb"/>
      </w:pPr>
      <w:r>
        <w:t xml:space="preserve">script om de </w:t>
      </w:r>
      <w:proofErr w:type="spellStart"/>
      <w:r>
        <w:t>gescrapte</w:t>
      </w:r>
      <w:proofErr w:type="spellEnd"/>
      <w:r>
        <w:t xml:space="preserve"> data (opgeslagen in .</w:t>
      </w:r>
      <w:proofErr w:type="spellStart"/>
      <w:r>
        <w:t>csv</w:t>
      </w:r>
      <w:proofErr w:type="spellEnd"/>
      <w:r>
        <w:t xml:space="preserve"> format) op te schonen en </w:t>
      </w:r>
      <w:proofErr w:type="spellStart"/>
      <w:r>
        <w:t>verijken</w:t>
      </w:r>
      <w:proofErr w:type="spellEnd"/>
      <w:r>
        <w:t xml:space="preserve"> met nieuwe datapunten. De mogelijkheid is er om de functionaliteit uit te breiden naar eigen inzien.</w:t>
      </w:r>
    </w:p>
    <w:p w14:paraId="2441AEA3" w14:textId="77777777" w:rsidR="008C64A5" w:rsidRDefault="008C64A5" w:rsidP="008C64A5">
      <w:pPr>
        <w:pStyle w:val="NormalWeb"/>
      </w:pPr>
    </w:p>
    <w:p w14:paraId="457F0707" w14:textId="56377D89" w:rsidR="008C64A5" w:rsidRPr="008C64A5" w:rsidRDefault="008C64A5" w:rsidP="008C64A5">
      <w:pPr>
        <w:pStyle w:val="NormalWeb"/>
        <w:rPr>
          <w:lang w:val="en-US"/>
        </w:rPr>
      </w:pPr>
      <w:proofErr w:type="spellStart"/>
      <w:r w:rsidRPr="008C64A5">
        <w:rPr>
          <w:lang w:val="en-US"/>
        </w:rPr>
        <w:t>Scraped_indeed_plotter.R</w:t>
      </w:r>
      <w:proofErr w:type="spellEnd"/>
      <w:r w:rsidRPr="008C64A5">
        <w:rPr>
          <w:lang w:val="en-US"/>
        </w:rPr>
        <w:t xml:space="preserve"> (</w:t>
      </w:r>
      <w:proofErr w:type="spellStart"/>
      <w:r w:rsidRPr="008C64A5">
        <w:rPr>
          <w:lang w:val="en-US"/>
        </w:rPr>
        <w:t>Supporting_code</w:t>
      </w:r>
      <w:proofErr w:type="spellEnd"/>
      <w:r w:rsidRPr="008C64A5">
        <w:rPr>
          <w:lang w:val="en-US"/>
        </w:rPr>
        <w:t>)</w:t>
      </w:r>
    </w:p>
    <w:p w14:paraId="112AEEAA" w14:textId="35B02198" w:rsidR="008C64A5" w:rsidRDefault="008C64A5" w:rsidP="008C64A5">
      <w:pPr>
        <w:pStyle w:val="NormalWeb"/>
      </w:pPr>
      <w:r>
        <w:t xml:space="preserve">script om de </w:t>
      </w:r>
      <w:proofErr w:type="spellStart"/>
      <w:r>
        <w:t>gescrapte</w:t>
      </w:r>
      <w:proofErr w:type="spellEnd"/>
      <w:r>
        <w:t xml:space="preserve"> data na schonen en verrijken op een uniforme wijze te plotten. Ook dit bestand kan naar eigen inzien uitgebreid worden.</w:t>
      </w:r>
    </w:p>
    <w:p w14:paraId="0193B937" w14:textId="353BA8B7" w:rsidR="008C64A5" w:rsidRDefault="008C64A5" w:rsidP="008C64A5">
      <w:pPr>
        <w:pStyle w:val="Heading1"/>
      </w:pPr>
      <w:r>
        <w:t>Conclusie</w:t>
      </w:r>
    </w:p>
    <w:p w14:paraId="31875260" w14:textId="6F83FDE5" w:rsidR="008C64A5" w:rsidRDefault="008C64A5" w:rsidP="008C64A5">
      <w:pPr>
        <w:pStyle w:val="NormalWeb"/>
      </w:pPr>
      <w:r>
        <w:t xml:space="preserve">Het laatste onderdeel van dit onderzoek tracht de hoofdvraag: "Hoe positioneert </w:t>
      </w:r>
      <w:proofErr w:type="spellStart"/>
      <w:r>
        <w:t>HoB</w:t>
      </w:r>
      <w:proofErr w:type="spellEnd"/>
      <w:r>
        <w:t xml:space="preserve"> wat betreft het loon ten opzichten van de ontwikkeling van de vraag naar 'data </w:t>
      </w:r>
      <w:proofErr w:type="spellStart"/>
      <w:r>
        <w:t>specialisten'in</w:t>
      </w:r>
      <w:proofErr w:type="spellEnd"/>
      <w:r>
        <w:t xml:space="preserve"> Nederland zich kijkende naar de gevraagde vaardigheden, het geboden loon en mogelijke opdrachtgevers?" te beantwoorden.</w:t>
      </w:r>
    </w:p>
    <w:p w14:paraId="754BC858" w14:textId="3FF6861E" w:rsidR="008C64A5" w:rsidRDefault="008C64A5" w:rsidP="008C64A5">
      <w:pPr>
        <w:pStyle w:val="NormalWeb"/>
      </w:pPr>
      <w:r>
        <w:lastRenderedPageBreak/>
        <w:t xml:space="preserve">Uit het onderzoek is gebleken dat </w:t>
      </w:r>
      <w:proofErr w:type="spellStart"/>
      <w:r>
        <w:t>HoB</w:t>
      </w:r>
      <w:proofErr w:type="spellEnd"/>
      <w:r>
        <w:t xml:space="preserve"> haar werknemers vanaf het 3e jaar een </w:t>
      </w:r>
      <w:proofErr w:type="spellStart"/>
      <w:r>
        <w:t>competatief</w:t>
      </w:r>
      <w:proofErr w:type="spellEnd"/>
      <w:r>
        <w:t xml:space="preserve"> salaris lijkt te bieden. Hiermee zou de werknemer in het 3e jaar meer verdienen dan hij/zij in meer dan 50% van de gevallen had kunnen verdienen afgaande op de vacatures op Indeed. In het eerste en tweede jaar ligt het salaris boven het modale salaris op Indeed.</w:t>
      </w:r>
    </w:p>
    <w:p w14:paraId="1675090D" w14:textId="4048B28C" w:rsidR="008C64A5" w:rsidRDefault="008C64A5" w:rsidP="008C64A5">
      <w:pPr>
        <w:pStyle w:val="NormalWeb"/>
      </w:pPr>
      <w:r>
        <w:t xml:space="preserve">Wat betreft de vaardigheden die binnen </w:t>
      </w:r>
      <w:proofErr w:type="spellStart"/>
      <w:r>
        <w:t>HoB</w:t>
      </w:r>
      <w:proofErr w:type="spellEnd"/>
      <w:r>
        <w:t xml:space="preserve"> worden aangemoedigd om aan te leren zit </w:t>
      </w:r>
      <w:proofErr w:type="spellStart"/>
      <w:r>
        <w:t>HoB</w:t>
      </w:r>
      <w:proofErr w:type="spellEnd"/>
      <w:r>
        <w:t xml:space="preserve"> in het segment waar de meeste vraag naar is (</w:t>
      </w:r>
      <w:proofErr w:type="spellStart"/>
      <w:r>
        <w:t>sql</w:t>
      </w:r>
      <w:proofErr w:type="spellEnd"/>
      <w:r>
        <w:t xml:space="preserve">, R, python, </w:t>
      </w:r>
      <w:proofErr w:type="spellStart"/>
      <w:r>
        <w:t>excel</w:t>
      </w:r>
      <w:proofErr w:type="spellEnd"/>
      <w:r>
        <w:t xml:space="preserve">). Echter duikt hier ook een tekort op. Een groot deel van dataprofessionals bezitten deze gevraagde skills of zijn deze aan het ontwikkelen. Hoewel de vraag naar deze skills klaarblijkelijk nog steeds aanwezig is zijn dit niet de plekken waar </w:t>
      </w:r>
      <w:proofErr w:type="spellStart"/>
      <w:r>
        <w:t>HoB</w:t>
      </w:r>
      <w:proofErr w:type="spellEnd"/>
      <w:r>
        <w:t xml:space="preserve"> zich op kan onderscheiden. De vaardigheden waar </w:t>
      </w:r>
      <w:proofErr w:type="spellStart"/>
      <w:r>
        <w:t>HoB</w:t>
      </w:r>
      <w:proofErr w:type="spellEnd"/>
      <w:r>
        <w:t xml:space="preserve"> zich daadwerkelijk in zou kunnen onderscheiden zijn: </w:t>
      </w:r>
      <w:proofErr w:type="spellStart"/>
      <w:r>
        <w:t>neural</w:t>
      </w:r>
      <w:proofErr w:type="spellEnd"/>
      <w:r>
        <w:t xml:space="preserve"> </w:t>
      </w:r>
      <w:proofErr w:type="spellStart"/>
      <w:r>
        <w:t>networks</w:t>
      </w:r>
      <w:proofErr w:type="spellEnd"/>
      <w:r>
        <w:t xml:space="preserve">, ai, machine </w:t>
      </w:r>
      <w:proofErr w:type="spellStart"/>
      <w:r>
        <w:t>learning</w:t>
      </w:r>
      <w:proofErr w:type="spellEnd"/>
      <w:r>
        <w:t xml:space="preserve">, </w:t>
      </w:r>
      <w:proofErr w:type="spellStart"/>
      <w:r>
        <w:t>azure</w:t>
      </w:r>
      <w:proofErr w:type="spellEnd"/>
      <w:r>
        <w:t xml:space="preserve"> en </w:t>
      </w:r>
      <w:proofErr w:type="spellStart"/>
      <w:r>
        <w:t>aws</w:t>
      </w:r>
      <w:proofErr w:type="spellEnd"/>
      <w:r>
        <w:t xml:space="preserve">, sas, en big data </w:t>
      </w:r>
      <w:proofErr w:type="spellStart"/>
      <w:r>
        <w:t>frameworks</w:t>
      </w:r>
      <w:proofErr w:type="spellEnd"/>
      <w:r>
        <w:t xml:space="preserve"> zoals </w:t>
      </w:r>
      <w:proofErr w:type="spellStart"/>
      <w:r>
        <w:t>spark</w:t>
      </w:r>
      <w:proofErr w:type="spellEnd"/>
      <w:r>
        <w:t xml:space="preserve"> en scala. Deze aanbeveling berust enerzijds op het resultaat uit dit onderzoek zoals de meest gevraagde skills bij de meest frequente opdrachtgevers, anderzijds komt dit vanuit persoonlijke ervaring en gesprekken tijdens het uitvoeren van mijn eigen opdrachten als data analist / data </w:t>
      </w:r>
      <w:proofErr w:type="spellStart"/>
      <w:r>
        <w:t>scientist</w:t>
      </w:r>
      <w:proofErr w:type="spellEnd"/>
      <w:r>
        <w:t>.</w:t>
      </w:r>
    </w:p>
    <w:p w14:paraId="5B96E094" w14:textId="04836866" w:rsidR="008C64A5" w:rsidRDefault="008C64A5" w:rsidP="008C64A5">
      <w:pPr>
        <w:pStyle w:val="NormalWeb"/>
      </w:pPr>
      <w:r>
        <w:t xml:space="preserve">het laatste onderdeel m.b.t de opdrachtgevers is voor nu niet te beantwoorden door het tekort aan data. Wel kan </w:t>
      </w:r>
      <w:proofErr w:type="spellStart"/>
      <w:r>
        <w:t>HoB</w:t>
      </w:r>
      <w:proofErr w:type="spellEnd"/>
      <w:r>
        <w:t xml:space="preserve"> haar inspanningen potentieel richten op de top 10 bedrijven (uitgezonderd andere consultant bureaus) voor haar business development, op het moment van schrijven zijn dat:</w:t>
      </w:r>
    </w:p>
    <w:p w14:paraId="194719C1" w14:textId="7AB4C8AC" w:rsidR="008C64A5" w:rsidRPr="008C64A5" w:rsidRDefault="008C64A5" w:rsidP="008C64A5">
      <w:pPr>
        <w:pStyle w:val="NormalWeb"/>
        <w:rPr>
          <w:lang w:val="en-US"/>
        </w:rPr>
      </w:pPr>
      <w:r w:rsidRPr="008C64A5">
        <w:rPr>
          <w:lang w:val="en-US"/>
        </w:rPr>
        <w:t>Bertelsmann SE &amp; Co</w:t>
      </w:r>
    </w:p>
    <w:p w14:paraId="283A2774" w14:textId="79C0F646" w:rsidR="008C64A5" w:rsidRPr="008C64A5" w:rsidRDefault="008C64A5" w:rsidP="008C64A5">
      <w:pPr>
        <w:pStyle w:val="NormalWeb"/>
        <w:rPr>
          <w:lang w:val="en-US"/>
        </w:rPr>
      </w:pPr>
      <w:r w:rsidRPr="008C64A5">
        <w:rPr>
          <w:lang w:val="en-US"/>
        </w:rPr>
        <w:t>NN Group</w:t>
      </w:r>
    </w:p>
    <w:p w14:paraId="0EBCC45C" w14:textId="25C460C4" w:rsidR="008C64A5" w:rsidRPr="008C64A5" w:rsidRDefault="008C64A5" w:rsidP="008C64A5">
      <w:pPr>
        <w:pStyle w:val="NormalWeb"/>
        <w:rPr>
          <w:lang w:val="en-US"/>
        </w:rPr>
      </w:pPr>
      <w:r w:rsidRPr="008C64A5">
        <w:rPr>
          <w:lang w:val="en-US"/>
        </w:rPr>
        <w:t>Rabobank</w:t>
      </w:r>
    </w:p>
    <w:p w14:paraId="0E622ABF" w14:textId="5B429E6B" w:rsidR="008C64A5" w:rsidRDefault="008C64A5" w:rsidP="008C64A5">
      <w:pPr>
        <w:pStyle w:val="NormalWeb"/>
      </w:pPr>
      <w:r>
        <w:t>Belastingdienst</w:t>
      </w:r>
    </w:p>
    <w:p w14:paraId="3538368B" w14:textId="30AF970D" w:rsidR="008C64A5" w:rsidRDefault="008C64A5" w:rsidP="008C64A5">
      <w:pPr>
        <w:pStyle w:val="NormalWeb"/>
      </w:pPr>
      <w:r>
        <w:t>Rijkswaterstaat</w:t>
      </w:r>
    </w:p>
    <w:p w14:paraId="09F387DD" w14:textId="376B768B" w:rsidR="008C64A5" w:rsidRDefault="008C64A5" w:rsidP="008C64A5">
      <w:pPr>
        <w:pStyle w:val="NormalWeb"/>
      </w:pPr>
      <w:proofErr w:type="spellStart"/>
      <w:r>
        <w:t>Alliander</w:t>
      </w:r>
      <w:proofErr w:type="spellEnd"/>
    </w:p>
    <w:p w14:paraId="1E66D77A" w14:textId="07508784" w:rsidR="008C64A5" w:rsidRDefault="008C64A5" w:rsidP="008C64A5">
      <w:pPr>
        <w:pStyle w:val="NormalWeb"/>
      </w:pPr>
      <w:r>
        <w:t>MN</w:t>
      </w:r>
    </w:p>
    <w:p w14:paraId="44591413" w14:textId="4BFEC175" w:rsidR="008C64A5" w:rsidRDefault="008C64A5" w:rsidP="008C64A5">
      <w:pPr>
        <w:pStyle w:val="NormalWeb"/>
      </w:pPr>
      <w:r>
        <w:t>ING</w:t>
      </w:r>
    </w:p>
    <w:p w14:paraId="1BB34315" w14:textId="6A0B3BB7" w:rsidR="008C64A5" w:rsidRDefault="008C64A5" w:rsidP="008C64A5">
      <w:pPr>
        <w:pStyle w:val="NormalWeb"/>
      </w:pPr>
      <w:r>
        <w:t>Amarant</w:t>
      </w:r>
    </w:p>
    <w:p w14:paraId="5EAF93F2" w14:textId="1338185C" w:rsidR="008C64A5" w:rsidRDefault="008C64A5" w:rsidP="008C64A5">
      <w:pPr>
        <w:pStyle w:val="NormalWeb"/>
      </w:pPr>
      <w:r>
        <w:t>ABN AMRO</w:t>
      </w:r>
    </w:p>
    <w:p w14:paraId="4CC43A3D" w14:textId="10CB928B" w:rsidR="008C64A5" w:rsidRDefault="008C64A5" w:rsidP="008C64A5">
      <w:pPr>
        <w:pStyle w:val="NormalWeb"/>
      </w:pPr>
      <w:r>
        <w:t xml:space="preserve">In het kort, </w:t>
      </w:r>
      <w:proofErr w:type="spellStart"/>
      <w:r>
        <w:t>HoB</w:t>
      </w:r>
      <w:proofErr w:type="spellEnd"/>
      <w:r>
        <w:t xml:space="preserve"> investeert in de ontwikkeling van haar personeel waarbij het salaris in het 3e jaar een groot deel van de markt verslaat. Er zijn voornamelijk kansen voor </w:t>
      </w:r>
      <w:proofErr w:type="spellStart"/>
      <w:r>
        <w:t>HoB</w:t>
      </w:r>
      <w:proofErr w:type="spellEnd"/>
      <w:r>
        <w:t xml:space="preserve"> om met haar specialisten verder te richten op kennis van de </w:t>
      </w:r>
      <w:proofErr w:type="spellStart"/>
      <w:r>
        <w:t>cloud</w:t>
      </w:r>
      <w:proofErr w:type="spellEnd"/>
      <w:r>
        <w:t xml:space="preserve">, big data oplossingen en diepgaandere kennis over ai en machine </w:t>
      </w:r>
      <w:proofErr w:type="spellStart"/>
      <w:r>
        <w:t>learning</w:t>
      </w:r>
      <w:proofErr w:type="spellEnd"/>
    </w:p>
    <w:p w14:paraId="64C3DD72" w14:textId="77777777" w:rsidR="00480C65" w:rsidRDefault="00480C65"/>
    <w:sectPr w:rsidR="0048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FE8"/>
    <w:multiLevelType w:val="multilevel"/>
    <w:tmpl w:val="AFB2A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5470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65"/>
    <w:rsid w:val="00024B84"/>
    <w:rsid w:val="00032EAF"/>
    <w:rsid w:val="000342ED"/>
    <w:rsid w:val="00051E98"/>
    <w:rsid w:val="000A46F0"/>
    <w:rsid w:val="000A6752"/>
    <w:rsid w:val="000C3E69"/>
    <w:rsid w:val="0013144A"/>
    <w:rsid w:val="00152BDD"/>
    <w:rsid w:val="001846F5"/>
    <w:rsid w:val="001B4B7A"/>
    <w:rsid w:val="00211DD0"/>
    <w:rsid w:val="00216810"/>
    <w:rsid w:val="002551EE"/>
    <w:rsid w:val="002642C4"/>
    <w:rsid w:val="002656C6"/>
    <w:rsid w:val="002713C2"/>
    <w:rsid w:val="00356279"/>
    <w:rsid w:val="00365089"/>
    <w:rsid w:val="00383E36"/>
    <w:rsid w:val="00385E1E"/>
    <w:rsid w:val="00391BCE"/>
    <w:rsid w:val="003E04DB"/>
    <w:rsid w:val="003E2C09"/>
    <w:rsid w:val="003F1C84"/>
    <w:rsid w:val="00406D91"/>
    <w:rsid w:val="00430989"/>
    <w:rsid w:val="00430C5F"/>
    <w:rsid w:val="004453B7"/>
    <w:rsid w:val="004500B6"/>
    <w:rsid w:val="004751D2"/>
    <w:rsid w:val="00480C65"/>
    <w:rsid w:val="00481DE3"/>
    <w:rsid w:val="004F3F6E"/>
    <w:rsid w:val="00510AC5"/>
    <w:rsid w:val="00525C34"/>
    <w:rsid w:val="00546687"/>
    <w:rsid w:val="0055148F"/>
    <w:rsid w:val="005A677D"/>
    <w:rsid w:val="005C5EBE"/>
    <w:rsid w:val="005C6FD7"/>
    <w:rsid w:val="005F38BA"/>
    <w:rsid w:val="00642E85"/>
    <w:rsid w:val="00695F0D"/>
    <w:rsid w:val="006D2E15"/>
    <w:rsid w:val="006D324C"/>
    <w:rsid w:val="006F3A8D"/>
    <w:rsid w:val="0070051C"/>
    <w:rsid w:val="0070254E"/>
    <w:rsid w:val="007706F6"/>
    <w:rsid w:val="007930AB"/>
    <w:rsid w:val="007C6C10"/>
    <w:rsid w:val="007D0030"/>
    <w:rsid w:val="00800ABC"/>
    <w:rsid w:val="00816517"/>
    <w:rsid w:val="00825D46"/>
    <w:rsid w:val="008448BE"/>
    <w:rsid w:val="008622E8"/>
    <w:rsid w:val="00864695"/>
    <w:rsid w:val="00870644"/>
    <w:rsid w:val="00871B83"/>
    <w:rsid w:val="008C64A5"/>
    <w:rsid w:val="008F0FDD"/>
    <w:rsid w:val="009171E4"/>
    <w:rsid w:val="009A2579"/>
    <w:rsid w:val="009E10BE"/>
    <w:rsid w:val="00A1490D"/>
    <w:rsid w:val="00A25DC2"/>
    <w:rsid w:val="00A30E70"/>
    <w:rsid w:val="00A53328"/>
    <w:rsid w:val="00A63DCA"/>
    <w:rsid w:val="00A71245"/>
    <w:rsid w:val="00A84A3C"/>
    <w:rsid w:val="00A876AC"/>
    <w:rsid w:val="00AC444E"/>
    <w:rsid w:val="00AF5C64"/>
    <w:rsid w:val="00B242E8"/>
    <w:rsid w:val="00B32F5B"/>
    <w:rsid w:val="00B52977"/>
    <w:rsid w:val="00B6647F"/>
    <w:rsid w:val="00BF716D"/>
    <w:rsid w:val="00C056E8"/>
    <w:rsid w:val="00C215FD"/>
    <w:rsid w:val="00C45803"/>
    <w:rsid w:val="00C55A89"/>
    <w:rsid w:val="00C6163B"/>
    <w:rsid w:val="00C6783B"/>
    <w:rsid w:val="00C72B0F"/>
    <w:rsid w:val="00CA4659"/>
    <w:rsid w:val="00CE4FF4"/>
    <w:rsid w:val="00D026DC"/>
    <w:rsid w:val="00DC203A"/>
    <w:rsid w:val="00DC5AF4"/>
    <w:rsid w:val="00E52681"/>
    <w:rsid w:val="00E84930"/>
    <w:rsid w:val="00E925F3"/>
    <w:rsid w:val="00F03821"/>
    <w:rsid w:val="00F21F98"/>
    <w:rsid w:val="00F5230D"/>
    <w:rsid w:val="00F5745C"/>
    <w:rsid w:val="00F608E7"/>
    <w:rsid w:val="00FE3CE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D7C"/>
  <w15:chartTrackingRefBased/>
  <w15:docId w15:val="{10C481A2-4755-4E19-AEB6-38C3E981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6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0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6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C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0C65"/>
    <w:rPr>
      <w:i/>
      <w:iCs/>
    </w:rPr>
  </w:style>
  <w:style w:type="character" w:customStyle="1" w:styleId="Heading3Char">
    <w:name w:val="Heading 3 Char"/>
    <w:basedOn w:val="DefaultParagraphFont"/>
    <w:link w:val="Heading3"/>
    <w:uiPriority w:val="9"/>
    <w:rsid w:val="00480C6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64A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C64A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6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320">
      <w:bodyDiv w:val="1"/>
      <w:marLeft w:val="0"/>
      <w:marRight w:val="0"/>
      <w:marTop w:val="0"/>
      <w:marBottom w:val="0"/>
      <w:divBdr>
        <w:top w:val="none" w:sz="0" w:space="0" w:color="auto"/>
        <w:left w:val="none" w:sz="0" w:space="0" w:color="auto"/>
        <w:bottom w:val="none" w:sz="0" w:space="0" w:color="auto"/>
        <w:right w:val="none" w:sz="0" w:space="0" w:color="auto"/>
      </w:divBdr>
    </w:div>
    <w:div w:id="269355669">
      <w:bodyDiv w:val="1"/>
      <w:marLeft w:val="0"/>
      <w:marRight w:val="0"/>
      <w:marTop w:val="0"/>
      <w:marBottom w:val="0"/>
      <w:divBdr>
        <w:top w:val="none" w:sz="0" w:space="0" w:color="auto"/>
        <w:left w:val="none" w:sz="0" w:space="0" w:color="auto"/>
        <w:bottom w:val="none" w:sz="0" w:space="0" w:color="auto"/>
        <w:right w:val="none" w:sz="0" w:space="0" w:color="auto"/>
      </w:divBdr>
    </w:div>
    <w:div w:id="401368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0386">
          <w:marLeft w:val="0"/>
          <w:marRight w:val="0"/>
          <w:marTop w:val="0"/>
          <w:marBottom w:val="0"/>
          <w:divBdr>
            <w:top w:val="none" w:sz="0" w:space="0" w:color="auto"/>
            <w:left w:val="none" w:sz="0" w:space="0" w:color="auto"/>
            <w:bottom w:val="none" w:sz="0" w:space="0" w:color="auto"/>
            <w:right w:val="none" w:sz="0" w:space="0" w:color="auto"/>
          </w:divBdr>
          <w:divsChild>
            <w:div w:id="164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408">
      <w:bodyDiv w:val="1"/>
      <w:marLeft w:val="0"/>
      <w:marRight w:val="0"/>
      <w:marTop w:val="0"/>
      <w:marBottom w:val="0"/>
      <w:divBdr>
        <w:top w:val="none" w:sz="0" w:space="0" w:color="auto"/>
        <w:left w:val="none" w:sz="0" w:space="0" w:color="auto"/>
        <w:bottom w:val="none" w:sz="0" w:space="0" w:color="auto"/>
        <w:right w:val="none" w:sz="0" w:space="0" w:color="auto"/>
      </w:divBdr>
      <w:divsChild>
        <w:div w:id="1140731608">
          <w:marLeft w:val="0"/>
          <w:marRight w:val="0"/>
          <w:marTop w:val="0"/>
          <w:marBottom w:val="0"/>
          <w:divBdr>
            <w:top w:val="none" w:sz="0" w:space="0" w:color="auto"/>
            <w:left w:val="none" w:sz="0" w:space="0" w:color="auto"/>
            <w:bottom w:val="none" w:sz="0" w:space="0" w:color="auto"/>
            <w:right w:val="none" w:sz="0" w:space="0" w:color="auto"/>
          </w:divBdr>
          <w:divsChild>
            <w:div w:id="704212961">
              <w:marLeft w:val="0"/>
              <w:marRight w:val="0"/>
              <w:marTop w:val="0"/>
              <w:marBottom w:val="0"/>
              <w:divBdr>
                <w:top w:val="none" w:sz="0" w:space="0" w:color="auto"/>
                <w:left w:val="none" w:sz="0" w:space="0" w:color="auto"/>
                <w:bottom w:val="none" w:sz="0" w:space="0" w:color="auto"/>
                <w:right w:val="none" w:sz="0" w:space="0" w:color="auto"/>
              </w:divBdr>
              <w:divsChild>
                <w:div w:id="2079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7595">
      <w:bodyDiv w:val="1"/>
      <w:marLeft w:val="0"/>
      <w:marRight w:val="0"/>
      <w:marTop w:val="0"/>
      <w:marBottom w:val="0"/>
      <w:divBdr>
        <w:top w:val="none" w:sz="0" w:space="0" w:color="auto"/>
        <w:left w:val="none" w:sz="0" w:space="0" w:color="auto"/>
        <w:bottom w:val="none" w:sz="0" w:space="0" w:color="auto"/>
        <w:right w:val="none" w:sz="0" w:space="0" w:color="auto"/>
      </w:divBdr>
      <w:divsChild>
        <w:div w:id="1131367046">
          <w:marLeft w:val="0"/>
          <w:marRight w:val="0"/>
          <w:marTop w:val="0"/>
          <w:marBottom w:val="0"/>
          <w:divBdr>
            <w:top w:val="none" w:sz="0" w:space="0" w:color="auto"/>
            <w:left w:val="none" w:sz="0" w:space="0" w:color="auto"/>
            <w:bottom w:val="none" w:sz="0" w:space="0" w:color="auto"/>
            <w:right w:val="none" w:sz="0" w:space="0" w:color="auto"/>
          </w:divBdr>
          <w:divsChild>
            <w:div w:id="8793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343">
      <w:bodyDiv w:val="1"/>
      <w:marLeft w:val="0"/>
      <w:marRight w:val="0"/>
      <w:marTop w:val="0"/>
      <w:marBottom w:val="0"/>
      <w:divBdr>
        <w:top w:val="none" w:sz="0" w:space="0" w:color="auto"/>
        <w:left w:val="none" w:sz="0" w:space="0" w:color="auto"/>
        <w:bottom w:val="none" w:sz="0" w:space="0" w:color="auto"/>
        <w:right w:val="none" w:sz="0" w:space="0" w:color="auto"/>
      </w:divBdr>
      <w:divsChild>
        <w:div w:id="549851906">
          <w:marLeft w:val="0"/>
          <w:marRight w:val="0"/>
          <w:marTop w:val="0"/>
          <w:marBottom w:val="0"/>
          <w:divBdr>
            <w:top w:val="none" w:sz="0" w:space="0" w:color="auto"/>
            <w:left w:val="none" w:sz="0" w:space="0" w:color="auto"/>
            <w:bottom w:val="none" w:sz="0" w:space="0" w:color="auto"/>
            <w:right w:val="none" w:sz="0" w:space="0" w:color="auto"/>
          </w:divBdr>
          <w:divsChild>
            <w:div w:id="355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301">
      <w:bodyDiv w:val="1"/>
      <w:marLeft w:val="0"/>
      <w:marRight w:val="0"/>
      <w:marTop w:val="0"/>
      <w:marBottom w:val="0"/>
      <w:divBdr>
        <w:top w:val="none" w:sz="0" w:space="0" w:color="auto"/>
        <w:left w:val="none" w:sz="0" w:space="0" w:color="auto"/>
        <w:bottom w:val="none" w:sz="0" w:space="0" w:color="auto"/>
        <w:right w:val="none" w:sz="0" w:space="0" w:color="auto"/>
      </w:divBdr>
      <w:divsChild>
        <w:div w:id="1506436748">
          <w:marLeft w:val="0"/>
          <w:marRight w:val="0"/>
          <w:marTop w:val="0"/>
          <w:marBottom w:val="0"/>
          <w:divBdr>
            <w:top w:val="none" w:sz="0" w:space="0" w:color="auto"/>
            <w:left w:val="none" w:sz="0" w:space="0" w:color="auto"/>
            <w:bottom w:val="none" w:sz="0" w:space="0" w:color="auto"/>
            <w:right w:val="none" w:sz="0" w:space="0" w:color="auto"/>
          </w:divBdr>
          <w:divsChild>
            <w:div w:id="9601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79">
      <w:bodyDiv w:val="1"/>
      <w:marLeft w:val="0"/>
      <w:marRight w:val="0"/>
      <w:marTop w:val="0"/>
      <w:marBottom w:val="0"/>
      <w:divBdr>
        <w:top w:val="none" w:sz="0" w:space="0" w:color="auto"/>
        <w:left w:val="none" w:sz="0" w:space="0" w:color="auto"/>
        <w:bottom w:val="none" w:sz="0" w:space="0" w:color="auto"/>
        <w:right w:val="none" w:sz="0" w:space="0" w:color="auto"/>
      </w:divBdr>
      <w:divsChild>
        <w:div w:id="1988779713">
          <w:marLeft w:val="0"/>
          <w:marRight w:val="0"/>
          <w:marTop w:val="0"/>
          <w:marBottom w:val="0"/>
          <w:divBdr>
            <w:top w:val="none" w:sz="0" w:space="0" w:color="auto"/>
            <w:left w:val="none" w:sz="0" w:space="0" w:color="auto"/>
            <w:bottom w:val="none" w:sz="0" w:space="0" w:color="auto"/>
            <w:right w:val="none" w:sz="0" w:space="0" w:color="auto"/>
          </w:divBdr>
          <w:divsChild>
            <w:div w:id="184178627">
              <w:marLeft w:val="0"/>
              <w:marRight w:val="0"/>
              <w:marTop w:val="0"/>
              <w:marBottom w:val="0"/>
              <w:divBdr>
                <w:top w:val="none" w:sz="0" w:space="0" w:color="auto"/>
                <w:left w:val="none" w:sz="0" w:space="0" w:color="auto"/>
                <w:bottom w:val="none" w:sz="0" w:space="0" w:color="auto"/>
                <w:right w:val="none" w:sz="0" w:space="0" w:color="auto"/>
              </w:divBdr>
              <w:divsChild>
                <w:div w:id="506096261">
                  <w:marLeft w:val="0"/>
                  <w:marRight w:val="0"/>
                  <w:marTop w:val="0"/>
                  <w:marBottom w:val="0"/>
                  <w:divBdr>
                    <w:top w:val="none" w:sz="0" w:space="0" w:color="auto"/>
                    <w:left w:val="none" w:sz="0" w:space="0" w:color="auto"/>
                    <w:bottom w:val="none" w:sz="0" w:space="0" w:color="auto"/>
                    <w:right w:val="none" w:sz="0" w:space="0" w:color="auto"/>
                  </w:divBdr>
                </w:div>
                <w:div w:id="972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8771">
      <w:bodyDiv w:val="1"/>
      <w:marLeft w:val="0"/>
      <w:marRight w:val="0"/>
      <w:marTop w:val="0"/>
      <w:marBottom w:val="0"/>
      <w:divBdr>
        <w:top w:val="none" w:sz="0" w:space="0" w:color="auto"/>
        <w:left w:val="none" w:sz="0" w:space="0" w:color="auto"/>
        <w:bottom w:val="none" w:sz="0" w:space="0" w:color="auto"/>
        <w:right w:val="none" w:sz="0" w:space="0" w:color="auto"/>
      </w:divBdr>
      <w:divsChild>
        <w:div w:id="783815006">
          <w:marLeft w:val="0"/>
          <w:marRight w:val="0"/>
          <w:marTop w:val="0"/>
          <w:marBottom w:val="0"/>
          <w:divBdr>
            <w:top w:val="none" w:sz="0" w:space="0" w:color="auto"/>
            <w:left w:val="none" w:sz="0" w:space="0" w:color="auto"/>
            <w:bottom w:val="none" w:sz="0" w:space="0" w:color="auto"/>
            <w:right w:val="none" w:sz="0" w:space="0" w:color="auto"/>
          </w:divBdr>
          <w:divsChild>
            <w:div w:id="1895005154">
              <w:marLeft w:val="0"/>
              <w:marRight w:val="0"/>
              <w:marTop w:val="0"/>
              <w:marBottom w:val="0"/>
              <w:divBdr>
                <w:top w:val="none" w:sz="0" w:space="0" w:color="auto"/>
                <w:left w:val="none" w:sz="0" w:space="0" w:color="auto"/>
                <w:bottom w:val="none" w:sz="0" w:space="0" w:color="auto"/>
                <w:right w:val="none" w:sz="0" w:space="0" w:color="auto"/>
              </w:divBdr>
              <w:divsChild>
                <w:div w:id="99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241">
      <w:bodyDiv w:val="1"/>
      <w:marLeft w:val="0"/>
      <w:marRight w:val="0"/>
      <w:marTop w:val="0"/>
      <w:marBottom w:val="0"/>
      <w:divBdr>
        <w:top w:val="none" w:sz="0" w:space="0" w:color="auto"/>
        <w:left w:val="none" w:sz="0" w:space="0" w:color="auto"/>
        <w:bottom w:val="none" w:sz="0" w:space="0" w:color="auto"/>
        <w:right w:val="none" w:sz="0" w:space="0" w:color="auto"/>
      </w:divBdr>
      <w:divsChild>
        <w:div w:id="1972831487">
          <w:marLeft w:val="0"/>
          <w:marRight w:val="0"/>
          <w:marTop w:val="0"/>
          <w:marBottom w:val="0"/>
          <w:divBdr>
            <w:top w:val="none" w:sz="0" w:space="0" w:color="auto"/>
            <w:left w:val="none" w:sz="0" w:space="0" w:color="auto"/>
            <w:bottom w:val="none" w:sz="0" w:space="0" w:color="auto"/>
            <w:right w:val="none" w:sz="0" w:space="0" w:color="auto"/>
          </w:divBdr>
          <w:divsChild>
            <w:div w:id="14395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024">
      <w:bodyDiv w:val="1"/>
      <w:marLeft w:val="0"/>
      <w:marRight w:val="0"/>
      <w:marTop w:val="0"/>
      <w:marBottom w:val="0"/>
      <w:divBdr>
        <w:top w:val="none" w:sz="0" w:space="0" w:color="auto"/>
        <w:left w:val="none" w:sz="0" w:space="0" w:color="auto"/>
        <w:bottom w:val="none" w:sz="0" w:space="0" w:color="auto"/>
        <w:right w:val="none" w:sz="0" w:space="0" w:color="auto"/>
      </w:divBdr>
      <w:divsChild>
        <w:div w:id="195821633">
          <w:marLeft w:val="0"/>
          <w:marRight w:val="0"/>
          <w:marTop w:val="0"/>
          <w:marBottom w:val="0"/>
          <w:divBdr>
            <w:top w:val="none" w:sz="0" w:space="0" w:color="auto"/>
            <w:left w:val="none" w:sz="0" w:space="0" w:color="auto"/>
            <w:bottom w:val="none" w:sz="0" w:space="0" w:color="auto"/>
            <w:right w:val="none" w:sz="0" w:space="0" w:color="auto"/>
          </w:divBdr>
          <w:divsChild>
            <w:div w:id="9302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6188">
      <w:bodyDiv w:val="1"/>
      <w:marLeft w:val="0"/>
      <w:marRight w:val="0"/>
      <w:marTop w:val="0"/>
      <w:marBottom w:val="0"/>
      <w:divBdr>
        <w:top w:val="none" w:sz="0" w:space="0" w:color="auto"/>
        <w:left w:val="none" w:sz="0" w:space="0" w:color="auto"/>
        <w:bottom w:val="none" w:sz="0" w:space="0" w:color="auto"/>
        <w:right w:val="none" w:sz="0" w:space="0" w:color="auto"/>
      </w:divBdr>
      <w:divsChild>
        <w:div w:id="1290237956">
          <w:marLeft w:val="0"/>
          <w:marRight w:val="0"/>
          <w:marTop w:val="0"/>
          <w:marBottom w:val="0"/>
          <w:divBdr>
            <w:top w:val="none" w:sz="0" w:space="0" w:color="auto"/>
            <w:left w:val="none" w:sz="0" w:space="0" w:color="auto"/>
            <w:bottom w:val="none" w:sz="0" w:space="0" w:color="auto"/>
            <w:right w:val="none" w:sz="0" w:space="0" w:color="auto"/>
          </w:divBdr>
          <w:divsChild>
            <w:div w:id="3018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442">
      <w:bodyDiv w:val="1"/>
      <w:marLeft w:val="0"/>
      <w:marRight w:val="0"/>
      <w:marTop w:val="0"/>
      <w:marBottom w:val="0"/>
      <w:divBdr>
        <w:top w:val="none" w:sz="0" w:space="0" w:color="auto"/>
        <w:left w:val="none" w:sz="0" w:space="0" w:color="auto"/>
        <w:bottom w:val="none" w:sz="0" w:space="0" w:color="auto"/>
        <w:right w:val="none" w:sz="0" w:space="0" w:color="auto"/>
      </w:divBdr>
    </w:div>
    <w:div w:id="1681157506">
      <w:bodyDiv w:val="1"/>
      <w:marLeft w:val="0"/>
      <w:marRight w:val="0"/>
      <w:marTop w:val="0"/>
      <w:marBottom w:val="0"/>
      <w:divBdr>
        <w:top w:val="none" w:sz="0" w:space="0" w:color="auto"/>
        <w:left w:val="none" w:sz="0" w:space="0" w:color="auto"/>
        <w:bottom w:val="none" w:sz="0" w:space="0" w:color="auto"/>
        <w:right w:val="none" w:sz="0" w:space="0" w:color="auto"/>
      </w:divBdr>
      <w:divsChild>
        <w:div w:id="826356952">
          <w:marLeft w:val="0"/>
          <w:marRight w:val="0"/>
          <w:marTop w:val="0"/>
          <w:marBottom w:val="0"/>
          <w:divBdr>
            <w:top w:val="none" w:sz="0" w:space="0" w:color="auto"/>
            <w:left w:val="none" w:sz="0" w:space="0" w:color="auto"/>
            <w:bottom w:val="none" w:sz="0" w:space="0" w:color="auto"/>
            <w:right w:val="none" w:sz="0" w:space="0" w:color="auto"/>
          </w:divBdr>
          <w:divsChild>
            <w:div w:id="1408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947">
      <w:bodyDiv w:val="1"/>
      <w:marLeft w:val="0"/>
      <w:marRight w:val="0"/>
      <w:marTop w:val="0"/>
      <w:marBottom w:val="0"/>
      <w:divBdr>
        <w:top w:val="none" w:sz="0" w:space="0" w:color="auto"/>
        <w:left w:val="none" w:sz="0" w:space="0" w:color="auto"/>
        <w:bottom w:val="none" w:sz="0" w:space="0" w:color="auto"/>
        <w:right w:val="none" w:sz="0" w:space="0" w:color="auto"/>
      </w:divBdr>
    </w:div>
    <w:div w:id="1770854345">
      <w:bodyDiv w:val="1"/>
      <w:marLeft w:val="0"/>
      <w:marRight w:val="0"/>
      <w:marTop w:val="0"/>
      <w:marBottom w:val="0"/>
      <w:divBdr>
        <w:top w:val="none" w:sz="0" w:space="0" w:color="auto"/>
        <w:left w:val="none" w:sz="0" w:space="0" w:color="auto"/>
        <w:bottom w:val="none" w:sz="0" w:space="0" w:color="auto"/>
        <w:right w:val="none" w:sz="0" w:space="0" w:color="auto"/>
      </w:divBdr>
      <w:divsChild>
        <w:div w:id="1881015693">
          <w:marLeft w:val="0"/>
          <w:marRight w:val="0"/>
          <w:marTop w:val="0"/>
          <w:marBottom w:val="0"/>
          <w:divBdr>
            <w:top w:val="none" w:sz="0" w:space="0" w:color="auto"/>
            <w:left w:val="none" w:sz="0" w:space="0" w:color="auto"/>
            <w:bottom w:val="none" w:sz="0" w:space="0" w:color="auto"/>
            <w:right w:val="none" w:sz="0" w:space="0" w:color="auto"/>
          </w:divBdr>
          <w:divsChild>
            <w:div w:id="8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833">
      <w:bodyDiv w:val="1"/>
      <w:marLeft w:val="0"/>
      <w:marRight w:val="0"/>
      <w:marTop w:val="0"/>
      <w:marBottom w:val="0"/>
      <w:divBdr>
        <w:top w:val="none" w:sz="0" w:space="0" w:color="auto"/>
        <w:left w:val="none" w:sz="0" w:space="0" w:color="auto"/>
        <w:bottom w:val="none" w:sz="0" w:space="0" w:color="auto"/>
        <w:right w:val="none" w:sz="0" w:space="0" w:color="auto"/>
      </w:divBdr>
      <w:divsChild>
        <w:div w:id="1295529310">
          <w:marLeft w:val="0"/>
          <w:marRight w:val="0"/>
          <w:marTop w:val="0"/>
          <w:marBottom w:val="0"/>
          <w:divBdr>
            <w:top w:val="none" w:sz="0" w:space="0" w:color="auto"/>
            <w:left w:val="none" w:sz="0" w:space="0" w:color="auto"/>
            <w:bottom w:val="none" w:sz="0" w:space="0" w:color="auto"/>
            <w:right w:val="none" w:sz="0" w:space="0" w:color="auto"/>
          </w:divBdr>
          <w:divsChild>
            <w:div w:id="1223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1686202398">
          <w:marLeft w:val="0"/>
          <w:marRight w:val="0"/>
          <w:marTop w:val="0"/>
          <w:marBottom w:val="0"/>
          <w:divBdr>
            <w:top w:val="none" w:sz="0" w:space="0" w:color="auto"/>
            <w:left w:val="none" w:sz="0" w:space="0" w:color="auto"/>
            <w:bottom w:val="none" w:sz="0" w:space="0" w:color="auto"/>
            <w:right w:val="none" w:sz="0" w:space="0" w:color="auto"/>
          </w:divBdr>
          <w:divsChild>
            <w:div w:id="6762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800">
      <w:bodyDiv w:val="1"/>
      <w:marLeft w:val="0"/>
      <w:marRight w:val="0"/>
      <w:marTop w:val="0"/>
      <w:marBottom w:val="0"/>
      <w:divBdr>
        <w:top w:val="none" w:sz="0" w:space="0" w:color="auto"/>
        <w:left w:val="none" w:sz="0" w:space="0" w:color="auto"/>
        <w:bottom w:val="none" w:sz="0" w:space="0" w:color="auto"/>
        <w:right w:val="none" w:sz="0" w:space="0" w:color="auto"/>
      </w:divBdr>
      <w:divsChild>
        <w:div w:id="1180584721">
          <w:marLeft w:val="0"/>
          <w:marRight w:val="0"/>
          <w:marTop w:val="0"/>
          <w:marBottom w:val="0"/>
          <w:divBdr>
            <w:top w:val="none" w:sz="0" w:space="0" w:color="auto"/>
            <w:left w:val="none" w:sz="0" w:space="0" w:color="auto"/>
            <w:bottom w:val="none" w:sz="0" w:space="0" w:color="auto"/>
            <w:right w:val="none" w:sz="0" w:space="0" w:color="auto"/>
          </w:divBdr>
          <w:divsChild>
            <w:div w:id="357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47BA7-A54B-46C2-B959-CC35AABF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3581</Words>
  <Characters>19701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van Dijk</dc:creator>
  <cp:keywords/>
  <dc:description/>
  <cp:lastModifiedBy>Maël van Dijk</cp:lastModifiedBy>
  <cp:revision>16</cp:revision>
  <dcterms:created xsi:type="dcterms:W3CDTF">2022-04-10T14:41:00Z</dcterms:created>
  <dcterms:modified xsi:type="dcterms:W3CDTF">2022-04-11T20:15:00Z</dcterms:modified>
</cp:coreProperties>
</file>