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0A6752" w:rsidRDefault="000A6752">
      <w:pPr>
        <w:rPr>
          <w:b/>
          <w:bCs/>
        </w:rPr>
      </w:pPr>
      <w:r>
        <w:rPr>
          <w:b/>
          <w:bCs/>
        </w:rPr>
        <w:t>Samenvatting</w:t>
      </w:r>
    </w:p>
    <w:p w14:paraId="7E79D65B" w14:textId="64BBEE24" w:rsidR="009E10BE" w:rsidRDefault="00480C65">
      <w:proofErr w:type="spellStart"/>
      <w:r w:rsidRPr="00480C65">
        <w:t>HoB</w:t>
      </w:r>
      <w:proofErr w:type="spellEnd"/>
      <w:r w:rsidRPr="00480C65">
        <w:t xml:space="preserve"> blijkt vanaf haar 3e jaar een </w:t>
      </w:r>
      <w:proofErr w:type="spellStart"/>
      <w:r w:rsidRPr="00480C65">
        <w:t>competatief</w:t>
      </w:r>
      <w:proofErr w:type="spellEnd"/>
      <w:r w:rsidRPr="00480C65">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480C65">
        <w:t>cloud</w:t>
      </w:r>
      <w:proofErr w:type="spellEnd"/>
      <w:r w:rsidRPr="00480C65">
        <w:t xml:space="preserve">, big data, en geavanceerde data </w:t>
      </w:r>
      <w:proofErr w:type="spellStart"/>
      <w:r w:rsidRPr="00480C65">
        <w:t>science</w:t>
      </w:r>
      <w:proofErr w:type="spellEnd"/>
      <w:r w:rsidRPr="00480C65">
        <w:t xml:space="preserve"> skills. Op het moment van schrijven staan de volgende potentiële opdrachtgevers boven aan de lijst met openstaande vacatures:</w:t>
      </w:r>
    </w:p>
    <w:p w14:paraId="49A320BF" w14:textId="122C2C69" w:rsidR="00385E1E" w:rsidRPr="000A6752" w:rsidRDefault="000A6752">
      <w:pPr>
        <w:rPr>
          <w:b/>
          <w:bCs/>
        </w:rPr>
      </w:pPr>
      <w:r>
        <w:rPr>
          <w:b/>
          <w:bCs/>
        </w:rPr>
        <w:t>Inleiding</w:t>
      </w:r>
    </w:p>
    <w:p w14:paraId="4891FE9E" w14:textId="29DA0406" w:rsidR="00642E85" w:rsidRDefault="00642E85">
      <w:r>
        <w:t xml:space="preserve">Dit onderzoek richt zich op de vraag </w:t>
      </w:r>
      <w:r w:rsidR="005C5EBE">
        <w:t xml:space="preserve">hoe </w:t>
      </w:r>
      <w:r w:rsidR="00E84930">
        <w:t>competitief</w:t>
      </w:r>
      <w:r w:rsidR="005C5EBE">
        <w:t xml:space="preserve"> House of Bèta is op de markt voor data </w:t>
      </w:r>
      <w:r w:rsidR="00E84930">
        <w:t>professionals</w:t>
      </w:r>
      <w:r w:rsidR="005C5EBE">
        <w:t>. Hierin wordt gekeken naar zowel het salaris (dus wat House of Bèta biedt aan het personeel) als de mogelijkheden voor House of Bèta om een groter deel van de markt te bedienen (gevraagde vaardigheden en potentiële opdrachtgevers</w:t>
      </w:r>
      <w:r w:rsidR="008622E8">
        <w:t>)</w:t>
      </w:r>
      <w:r w:rsidR="005C5EBE">
        <w:t>.</w:t>
      </w:r>
    </w:p>
    <w:p w14:paraId="5628C67C" w14:textId="77777777" w:rsidR="00F03821" w:rsidRDefault="008622E8" w:rsidP="00F03821">
      <w:r w:rsidRPr="008622E8">
        <w:t>House of Bèta heeft a</w:t>
      </w:r>
      <w:r w:rsidRPr="006F3A8D">
        <w:t xml:space="preserve">l langer de wens </w:t>
      </w:r>
      <w:r>
        <w:t>om inzichten te krijgen in de reden van uitstroom van haar consultants, gezien dit een belangrijke asset is van de organisatie.</w:t>
      </w:r>
      <w:r w:rsidR="00F03821">
        <w:t xml:space="preserve"> </w:t>
      </w:r>
      <w:r w:rsidR="00F03821">
        <w:t>Wegens juridische en technische beperkingen is het</w:t>
      </w:r>
      <w:r w:rsidR="00F03821">
        <w:t xml:space="preserve"> echter</w:t>
      </w:r>
      <w:r w:rsidR="00F03821">
        <w:t xml:space="preserve"> niet mogelijk om </w:t>
      </w:r>
      <w:r w:rsidR="00F03821">
        <w:t xml:space="preserve">hierop </w:t>
      </w:r>
      <w:r w:rsidR="00F03821">
        <w:t>diepgaand onderzoek op te doen.</w:t>
      </w:r>
    </w:p>
    <w:p w14:paraId="2C692CA0" w14:textId="3F7A7719" w:rsidR="00F03821" w:rsidRDefault="008622E8" w:rsidP="00F03821">
      <w:r>
        <w:t xml:space="preserve">Een tweede wens is om de markt beter te kunnen bedienen en te groeien als de leverancier van IT personeel. </w:t>
      </w:r>
      <w:r w:rsidR="00F03821">
        <w:t>Na overleg is gebleken dat beide wensen gekoppeld kunnen worden in dit onderzoek. Het onderzoek helpt House of Bèta inzichten te krijgen in een ontwikkelende markt</w:t>
      </w:r>
      <w:r w:rsidR="00E84930">
        <w:t>, haar eigen arbeidsvoorwaarden op waarden te schatten</w:t>
      </w:r>
      <w:r w:rsidR="00F03821">
        <w:t xml:space="preserve"> en biedt een basis voor verdere analyse aangaande de </w:t>
      </w:r>
      <w:proofErr w:type="spellStart"/>
      <w:r w:rsidR="00F03821">
        <w:t>churn</w:t>
      </w:r>
      <w:proofErr w:type="spellEnd"/>
      <w:r w:rsidR="00F03821">
        <w:t xml:space="preserve"> van haar personeel.</w:t>
      </w:r>
    </w:p>
    <w:p w14:paraId="798468F6" w14:textId="38CE8E6F" w:rsidR="000A6752" w:rsidRPr="000A6752" w:rsidRDefault="000A6752">
      <w:pPr>
        <w:rPr>
          <w:b/>
          <w:bCs/>
        </w:rPr>
      </w:pPr>
      <w:r>
        <w:rPr>
          <w:b/>
          <w:bCs/>
        </w:rPr>
        <w:t xml:space="preserve">House of </w:t>
      </w:r>
      <w:proofErr w:type="spellStart"/>
      <w:r>
        <w:rPr>
          <w:b/>
          <w:bCs/>
        </w:rPr>
        <w:t>Beta</w:t>
      </w:r>
      <w:proofErr w:type="spellEnd"/>
    </w:p>
    <w:p w14:paraId="1025CF33" w14:textId="16CD357C" w:rsidR="003F1C84" w:rsidRDefault="00480C65">
      <w:r w:rsidRPr="00480C65">
        <w:t>House of Bèta (</w:t>
      </w:r>
      <w:proofErr w:type="spellStart"/>
      <w:r w:rsidRPr="00480C65">
        <w:t>HoB</w:t>
      </w:r>
      <w:proofErr w:type="spellEnd"/>
      <w:r w:rsidRPr="00480C65">
        <w:t xml:space="preserve">) is een detacheerder op het gebied van </w:t>
      </w:r>
      <w:r w:rsidR="00391BCE">
        <w:t>(</w:t>
      </w:r>
      <w:r w:rsidRPr="00480C65">
        <w:t>business</w:t>
      </w:r>
      <w:r w:rsidR="00391BCE">
        <w:t>)</w:t>
      </w:r>
      <w:r w:rsidRPr="00480C65">
        <w:t xml:space="preserve"> IT.</w:t>
      </w:r>
      <w:r w:rsidR="003F1C84">
        <w:t xml:space="preserve"> </w:t>
      </w:r>
      <w:proofErr w:type="spellStart"/>
      <w:r w:rsidR="003F1C84">
        <w:t>HoB</w:t>
      </w:r>
      <w:proofErr w:type="spellEnd"/>
      <w:r w:rsidR="003F1C84">
        <w:t xml:space="preserve"> probeert voornamelijk starters op de arbeidsmarkt aan te trekken en probeert deze te matchen aan passende opdrachtgevers. De consultants hebben de mogelijkheid zich na verloop van tijd te specialiseren waarin </w:t>
      </w:r>
      <w:proofErr w:type="spellStart"/>
      <w:r w:rsidR="003F1C84">
        <w:t>HoB</w:t>
      </w:r>
      <w:proofErr w:type="spellEnd"/>
      <w:r w:rsidR="003F1C84">
        <w:t xml:space="preserve"> de trainingen en opleiding faciliteert of betaald.</w:t>
      </w:r>
    </w:p>
    <w:p w14:paraId="5963AC87" w14:textId="45681200" w:rsidR="003F1C84" w:rsidRDefault="003F1C84">
      <w:proofErr w:type="spellStart"/>
      <w:r>
        <w:t>HoB</w:t>
      </w:r>
      <w:proofErr w:type="spellEnd"/>
      <w:r>
        <w:t xml:space="preserve"> is een relatief nieuwe naam op de markt maar voert al </w:t>
      </w:r>
      <w:r w:rsidR="000C3E69">
        <w:t xml:space="preserve">sinds 2015 haar werkzaamheden uit onder het moederbedrijf </w:t>
      </w:r>
      <w:proofErr w:type="spellStart"/>
      <w:r w:rsidR="000C3E69">
        <w:t>Talent&amp;Pro</w:t>
      </w:r>
      <w:proofErr w:type="spellEnd"/>
      <w:r w:rsidR="000C3E69">
        <w:t xml:space="preserve">. De uitstroom van consultants die T&amp;P heeft gezien over2021 is de aanleiding geweest om meer grip op deze uitstroom te willen krijgen (de </w:t>
      </w:r>
      <w:r w:rsidR="00A30E70">
        <w:t xml:space="preserve">eerste </w:t>
      </w:r>
      <w:r w:rsidR="000C3E69">
        <w:t>wens).</w:t>
      </w:r>
    </w:p>
    <w:p w14:paraId="4CF8F3BE" w14:textId="5FA308AC" w:rsidR="00480C65" w:rsidRDefault="00A30E70">
      <w:r>
        <w:t xml:space="preserve">Tijdens de een recente informatieavond van </w:t>
      </w:r>
      <w:proofErr w:type="spellStart"/>
      <w:r>
        <w:t>HoB</w:t>
      </w:r>
      <w:proofErr w:type="spellEnd"/>
      <w:r>
        <w:t xml:space="preserve"> zijn nieuwe doelstellingen voor 2022 gepresenteerd waar ook de ontwikkeling en groei van data professionals naar voren komt. Dit is dan ook de aanleiding voor de tweede wens van </w:t>
      </w:r>
      <w:proofErr w:type="spellStart"/>
      <w:r>
        <w:t>HoB</w:t>
      </w:r>
      <w:proofErr w:type="spellEnd"/>
      <w:r>
        <w:t>.</w:t>
      </w:r>
    </w:p>
    <w:p w14:paraId="6034A6EE" w14:textId="2A5BAD94" w:rsidR="000A6752" w:rsidRDefault="000A6752">
      <w:pPr>
        <w:rPr>
          <w:ins w:id="0" w:author="Maël van Dijk" w:date="2022-04-10T17:38:00Z"/>
          <w:b/>
          <w:bCs/>
        </w:rPr>
      </w:pPr>
      <w:r>
        <w:rPr>
          <w:b/>
          <w:bCs/>
        </w:rPr>
        <w:t>Businessvraag</w:t>
      </w:r>
    </w:p>
    <w:p w14:paraId="1A1EC3AF" w14:textId="1C6C1674" w:rsidR="007706F6" w:rsidRDefault="007706F6">
      <w:pPr>
        <w:rPr>
          <w:ins w:id="1" w:author="Maël van Dijk" w:date="2022-04-10T17:43:00Z"/>
        </w:rPr>
      </w:pPr>
      <w:ins w:id="2" w:author="Maël van Dijk" w:date="2022-04-10T17:39:00Z">
        <w:r>
          <w:t>D</w:t>
        </w:r>
      </w:ins>
      <w:ins w:id="3" w:author="Maël van Dijk" w:date="2022-04-10T17:40:00Z">
        <w:r>
          <w:t xml:space="preserve">it onderzoek en de wensen van </w:t>
        </w:r>
        <w:proofErr w:type="spellStart"/>
        <w:r>
          <w:t>HoB</w:t>
        </w:r>
        <w:proofErr w:type="spellEnd"/>
        <w:r>
          <w:t xml:space="preserve"> kunnen worden vastgelegd in een c</w:t>
        </w:r>
      </w:ins>
      <w:ins w:id="4" w:author="Maël van Dijk" w:date="2022-04-10T17:41:00Z">
        <w:r>
          <w:t xml:space="preserve">entrale vraag: “Hoe positioneert </w:t>
        </w:r>
        <w:proofErr w:type="spellStart"/>
        <w:r>
          <w:t>HoB</w:t>
        </w:r>
        <w:proofErr w:type="spellEnd"/>
        <w:r>
          <w:t xml:space="preserve"> zich ten opzichten van de Nederlandse arbeidsmarkt op het gebied van data professionals kijkend naar </w:t>
        </w:r>
      </w:ins>
      <w:ins w:id="5" w:author="Maël van Dijk" w:date="2022-04-10T17:42:00Z">
        <w:r>
          <w:t xml:space="preserve">loon, vaardigheden en </w:t>
        </w:r>
        <w:r w:rsidR="00525C34">
          <w:t>potentiële opdrachtgevers?”</w:t>
        </w:r>
      </w:ins>
    </w:p>
    <w:p w14:paraId="79A63063" w14:textId="7428ECB0" w:rsidR="00525C34" w:rsidRDefault="00525C34">
      <w:pPr>
        <w:rPr>
          <w:ins w:id="6" w:author="Maël van Dijk" w:date="2022-04-10T17:43:00Z"/>
        </w:rPr>
      </w:pPr>
      <w:ins w:id="7" w:author="Maël van Dijk" w:date="2022-04-10T17:43:00Z">
        <w:r>
          <w:t>Deze vraag kan verder worden opgedeeld in 3 deelvragen:</w:t>
        </w:r>
      </w:ins>
    </w:p>
    <w:p w14:paraId="0DFF88B1" w14:textId="1C73C1FA" w:rsidR="00525C34" w:rsidRDefault="00525C34">
      <w:pPr>
        <w:rPr>
          <w:ins w:id="8" w:author="Maël van Dijk" w:date="2022-04-10T17:43:00Z"/>
        </w:rPr>
      </w:pPr>
      <w:ins w:id="9" w:author="Maël van Dijk" w:date="2022-04-10T17:43:00Z">
        <w:r>
          <w:t xml:space="preserve">1. Hoe verhoudt het salaris van </w:t>
        </w:r>
        <w:proofErr w:type="spellStart"/>
        <w:r>
          <w:t>HoB</w:t>
        </w:r>
        <w:proofErr w:type="spellEnd"/>
        <w:r>
          <w:t xml:space="preserve"> zich tot de </w:t>
        </w:r>
        <w:proofErr w:type="spellStart"/>
        <w:r>
          <w:t>nederlandse</w:t>
        </w:r>
        <w:proofErr w:type="spellEnd"/>
        <w:r>
          <w:t xml:space="preserve"> markt</w:t>
        </w:r>
      </w:ins>
      <w:ins w:id="10" w:author="Maël van Dijk" w:date="2022-04-10T17:44:00Z">
        <w:r>
          <w:t>?</w:t>
        </w:r>
      </w:ins>
    </w:p>
    <w:p w14:paraId="1B14F20B" w14:textId="17002A43" w:rsidR="00525C34" w:rsidRDefault="00525C34">
      <w:pPr>
        <w:rPr>
          <w:ins w:id="11" w:author="Maël van Dijk" w:date="2022-04-10T17:44:00Z"/>
        </w:rPr>
      </w:pPr>
      <w:ins w:id="12" w:author="Maël van Dijk" w:date="2022-04-10T17:44:00Z">
        <w:r>
          <w:t xml:space="preserve">2. In hoeverre sluit het “curriculum” van </w:t>
        </w:r>
        <w:proofErr w:type="spellStart"/>
        <w:r>
          <w:t>HoB</w:t>
        </w:r>
        <w:proofErr w:type="spellEnd"/>
        <w:r>
          <w:t xml:space="preserve"> zich aan bij de ontwikkelende markt?</w:t>
        </w:r>
      </w:ins>
    </w:p>
    <w:p w14:paraId="7C62147E" w14:textId="308ADD03" w:rsidR="00525C34" w:rsidRPr="007706F6" w:rsidRDefault="00525C34">
      <w:pPr>
        <w:rPr>
          <w:rPrChange w:id="13" w:author="Maël van Dijk" w:date="2022-04-10T17:39:00Z">
            <w:rPr>
              <w:b/>
              <w:bCs/>
            </w:rPr>
          </w:rPrChange>
        </w:rPr>
      </w:pPr>
      <w:ins w:id="14" w:author="Maël van Dijk" w:date="2022-04-10T17:44:00Z">
        <w:r>
          <w:t xml:space="preserve">3. </w:t>
        </w:r>
      </w:ins>
      <w:ins w:id="15" w:author="Maël van Dijk" w:date="2022-04-10T17:46:00Z">
        <w:r w:rsidR="00C6783B">
          <w:t xml:space="preserve">Welke opdrachtgevers actief op de markt worden nog niet bediend door </w:t>
        </w:r>
        <w:proofErr w:type="spellStart"/>
        <w:r w:rsidR="00C6783B">
          <w:t>HoB</w:t>
        </w:r>
        <w:proofErr w:type="spellEnd"/>
        <w:r w:rsidR="00C6783B">
          <w:t>?</w:t>
        </w:r>
      </w:ins>
    </w:p>
    <w:p w14:paraId="7894105C" w14:textId="34DA663F" w:rsidR="00480C65" w:rsidDel="00525C34" w:rsidRDefault="00480C65">
      <w:pPr>
        <w:rPr>
          <w:del w:id="16" w:author="Maël van Dijk" w:date="2022-04-10T17:43:00Z"/>
        </w:rPr>
      </w:pPr>
      <w:del w:id="17" w:author="Maël van Dijk" w:date="2022-04-10T17:43:00Z">
        <w:r w:rsidRPr="00480C65" w:rsidDel="00525C34">
          <w:lastRenderedPageBreak/>
          <w:delText>De vraag die bij de business ligt: “Hoe positioneert HoB wat betreft het loon ten opzichten van de ontwikkeling van de vraag naar ’data specialisten’in Nederland zich kijkende naar de gevraagde vaardigheden, het geboden loon en mogelijke opdrachtgevers?” komt vanuit de commercieel directeur van HoB. Het probleemgebied heeft betrekking op: commercie, businessdevelopement en HR. Dit maakt dat de uiteindelijke inzichten op meer plekken in de organisatie gedragen zal worden.</w:delText>
        </w:r>
      </w:del>
    </w:p>
    <w:p w14:paraId="41965F39" w14:textId="1858A985" w:rsidR="00480C65" w:rsidDel="00525C34" w:rsidRDefault="00480C65" w:rsidP="00480C65">
      <w:pPr>
        <w:pStyle w:val="NormalWeb"/>
        <w:rPr>
          <w:del w:id="18" w:author="Maël van Dijk" w:date="2022-04-10T17:43:00Z"/>
        </w:rPr>
      </w:pPr>
      <w:del w:id="19" w:author="Maël van Dijk" w:date="2022-04-10T17:43:00Z">
        <w:r w:rsidDel="00525C34">
          <w:delText>Om deze vraag te beantwoorden moeten er een aantal deelvragen beantwoord worden:</w:delText>
        </w:r>
      </w:del>
    </w:p>
    <w:p w14:paraId="40CFD544" w14:textId="77777777" w:rsidR="00480C65" w:rsidRDefault="00480C65" w:rsidP="00480C65">
      <w:pPr>
        <w:pStyle w:val="NormalWeb"/>
        <w:numPr>
          <w:ilvl w:val="0"/>
          <w:numId w:val="1"/>
        </w:numPr>
      </w:pPr>
      <w:r>
        <w:t xml:space="preserve">Hoe verhoudt het loon van </w:t>
      </w:r>
      <w:proofErr w:type="spellStart"/>
      <w:r>
        <w:t>HoB</w:t>
      </w:r>
      <w:proofErr w:type="spellEnd"/>
      <w:r>
        <w:t xml:space="preserve"> zich tot de Nederlandse banenmarkt op het gebied van data specialisten?</w:t>
      </w:r>
    </w:p>
    <w:p w14:paraId="00355717" w14:textId="77777777" w:rsidR="00480C65" w:rsidRDefault="00480C65" w:rsidP="00480C65">
      <w:pPr>
        <w:pStyle w:val="NormalWeb"/>
        <w:numPr>
          <w:ilvl w:val="0"/>
          <w:numId w:val="1"/>
        </w:numPr>
      </w:pPr>
      <w:r>
        <w:t xml:space="preserve">Hoe ontwikkelt de vraag naar individuele skills zich op de </w:t>
      </w:r>
      <w:proofErr w:type="spellStart"/>
      <w:r>
        <w:t>nederlandse</w:t>
      </w:r>
      <w:proofErr w:type="spellEnd"/>
      <w:r>
        <w:t xml:space="preserve"> </w:t>
      </w:r>
      <w:proofErr w:type="spellStart"/>
      <w:r>
        <w:t>arbeids</w:t>
      </w:r>
      <w:proofErr w:type="spellEnd"/>
      <w:r>
        <w:t xml:space="preserve"> markt?</w:t>
      </w:r>
    </w:p>
    <w:p w14:paraId="195AC87A" w14:textId="4E2EBC16" w:rsidR="00480C65" w:rsidRDefault="00480C65" w:rsidP="00480C65">
      <w:pPr>
        <w:pStyle w:val="NormalWeb"/>
        <w:numPr>
          <w:ilvl w:val="0"/>
          <w:numId w:val="1"/>
        </w:numPr>
      </w:pPr>
      <w:r>
        <w:t>Waar zitten de grootste ontwikkeling op gebied van rollen, skills en opdrachtgevers</w:t>
      </w:r>
    </w:p>
    <w:p w14:paraId="43DBF6C4" w14:textId="77777777" w:rsidR="00480C65" w:rsidRPr="000A6752" w:rsidRDefault="00480C65" w:rsidP="00480C65">
      <w:pPr>
        <w:pStyle w:val="NormalWeb"/>
        <w:rPr>
          <w:b/>
          <w:bCs/>
        </w:rPr>
      </w:pPr>
      <w:r w:rsidRPr="000A6752">
        <w:rPr>
          <w:b/>
          <w:bCs/>
        </w:rPr>
        <w:t>data gebruik</w:t>
      </w:r>
    </w:p>
    <w:p w14:paraId="191F8122" w14:textId="0E9CBF85" w:rsidR="00480C65" w:rsidRDefault="00480C65" w:rsidP="00480C65">
      <w:pPr>
        <w:pStyle w:val="NormalWeb"/>
      </w:pPr>
      <w:r>
        <w:t xml:space="preserve">Er vinden nog geen datamining activiteiten plaats binnen </w:t>
      </w:r>
      <w:proofErr w:type="spellStart"/>
      <w:r>
        <w:t>HoB</w:t>
      </w:r>
      <w:proofErr w:type="spellEnd"/>
      <w:r>
        <w:t xml:space="preserve">. Naast de analyse wordt er dan ook een stuk code geleverd om een vacatures te </w:t>
      </w:r>
      <w:proofErr w:type="spellStart"/>
      <w:r>
        <w:t>minen</w:t>
      </w:r>
      <w:proofErr w:type="spellEnd"/>
      <w:r>
        <w:t xml:space="preserve">. Dit kan vrij door </w:t>
      </w:r>
      <w:proofErr w:type="spellStart"/>
      <w:r>
        <w:t>HoB</w:t>
      </w:r>
      <w:proofErr w:type="spellEnd"/>
      <w:r>
        <w:t xml:space="preserve"> gebruikt worden indien gewenst. Omdat voor dit </w:t>
      </w:r>
      <w:proofErr w:type="spellStart"/>
      <w:r>
        <w:t>capstone</w:t>
      </w:r>
      <w:proofErr w:type="spellEnd"/>
      <w:r>
        <w:t xml:space="preserve"> project de tijd beperkt is zijn er een aantal keuzes gemaakt m.b.t de data en het </w:t>
      </w:r>
      <w:proofErr w:type="spellStart"/>
      <w:r>
        <w:t>minen</w:t>
      </w:r>
      <w:proofErr w:type="spellEnd"/>
      <w:r>
        <w:t xml:space="preserve"> hier van: 1. Voor vacatures wordt alleen data van Indeed gebruikt 2. De vacatures zijn beschikbaar vanaf 8 februari 2022 3. Als referentie dataset voor benodigde (hard)skills wordt de Indeed dataset van </w:t>
      </w:r>
      <w:proofErr w:type="spellStart"/>
      <w:r>
        <w:t>Kaggle</w:t>
      </w:r>
      <w:proofErr w:type="spellEnd"/>
      <w:r>
        <w:t xml:space="preserve"> gebruikt.</w:t>
      </w:r>
    </w:p>
    <w:p w14:paraId="4F06A6F7" w14:textId="6BA40690" w:rsidR="00480C65" w:rsidRPr="000A6752" w:rsidRDefault="00480C65" w:rsidP="00480C65">
      <w:pPr>
        <w:pStyle w:val="NormalWeb"/>
        <w:rPr>
          <w:b/>
          <w:bCs/>
        </w:rPr>
      </w:pPr>
      <w:r w:rsidRPr="000A6752">
        <w:rPr>
          <w:b/>
          <w:bCs/>
        </w:rPr>
        <w:t xml:space="preserve">Business </w:t>
      </w:r>
      <w:proofErr w:type="spellStart"/>
      <w:r w:rsidRPr="000A6752">
        <w:rPr>
          <w:b/>
          <w:bCs/>
        </w:rPr>
        <w:t>Success</w:t>
      </w:r>
      <w:proofErr w:type="spellEnd"/>
      <w:r w:rsidRPr="000A6752">
        <w:rPr>
          <w:b/>
          <w:bCs/>
        </w:rPr>
        <w:t xml:space="preserve"> criteria</w:t>
      </w:r>
    </w:p>
    <w:p w14:paraId="310B1AC4" w14:textId="73BE6E8D" w:rsidR="00480C65" w:rsidRDefault="00480C65" w:rsidP="00480C65">
      <w:pPr>
        <w:pStyle w:val="NormalWeb"/>
      </w:pPr>
      <w:r>
        <w:t>Kwantitatieve doelstelling voor het beantwoorden van deze vraag is niet direct mogelijk. Daarom wordt er gekeken naar kwalitatieve eisen. Minimaal wordt er een inkomens benchmark verwacht en een indicatie van de hoeveelheid vraag bij bedrijven. Een bijkomende wens is om het arbeidsvoorwaardenpakket op waarden te kunnen schatten. Dit is een uitdaging waar nog niet duidelijk van is of dit gaat lukken.</w:t>
      </w:r>
    </w:p>
    <w:p w14:paraId="54F03742" w14:textId="4A2B21D9" w:rsidR="00480C65" w:rsidRPr="000A6752" w:rsidRDefault="00480C65" w:rsidP="00480C65">
      <w:pPr>
        <w:pStyle w:val="NormalWeb"/>
        <w:rPr>
          <w:b/>
          <w:bCs/>
        </w:rPr>
      </w:pPr>
      <w:r w:rsidRPr="000A6752">
        <w:rPr>
          <w:b/>
          <w:bCs/>
        </w:rPr>
        <w:t>Methoden</w:t>
      </w:r>
    </w:p>
    <w:p w14:paraId="71F265C4" w14:textId="2D2B60CF" w:rsidR="00480C65" w:rsidRDefault="00480C65" w:rsidP="00480C65">
      <w:pPr>
        <w:pStyle w:val="NormalWeb"/>
      </w:pPr>
      <w:r>
        <w:t xml:space="preserve">Het hoofdstuk "Methoden" gaat in op de data en het gebruik hiervan. Het is van belang om te weten hoe er aan de data is gekomen, met wat voor data er gewerkt wordt en hoe er uiteindelijk is gekomen tot een bruikbaar datamodel. Dit wordt achtereenvolgens uiteengezet in de </w:t>
      </w:r>
      <w:proofErr w:type="spellStart"/>
      <w:r>
        <w:t>paragagraven</w:t>
      </w:r>
      <w:proofErr w:type="spellEnd"/>
      <w:r>
        <w:t xml:space="preserve">: "Data Understanding", "Data </w:t>
      </w:r>
      <w:proofErr w:type="spellStart"/>
      <w:r>
        <w:t>Preperation</w:t>
      </w:r>
      <w:proofErr w:type="spellEnd"/>
      <w:r>
        <w:t xml:space="preserve"> en </w:t>
      </w:r>
      <w:proofErr w:type="spellStart"/>
      <w:r>
        <w:t>Modelling</w:t>
      </w:r>
      <w:proofErr w:type="spellEnd"/>
      <w:r>
        <w:t>". Als laatste wordt er in paragraaf "Reproduceren van het onderzoek" ingegaan op de eisen en benodigdheden om tot eenzelfde resultaat te komen.</w:t>
      </w:r>
    </w:p>
    <w:p w14:paraId="4B4C1B0C" w14:textId="420B64E9" w:rsidR="00480C65" w:rsidRDefault="00480C65" w:rsidP="00480C65">
      <w:pPr>
        <w:pStyle w:val="NormalWeb"/>
      </w:pPr>
      <w:r w:rsidRPr="000A6752">
        <w:rPr>
          <w:b/>
          <w:bCs/>
        </w:rPr>
        <w:t>Data</w:t>
      </w:r>
      <w:r>
        <w:t xml:space="preserve"> </w:t>
      </w:r>
      <w:proofErr w:type="spellStart"/>
      <w:r w:rsidRPr="000A6752">
        <w:rPr>
          <w:b/>
          <w:bCs/>
        </w:rPr>
        <w:t>understanding</w:t>
      </w:r>
      <w:proofErr w:type="spellEnd"/>
    </w:p>
    <w:p w14:paraId="12EB5279" w14:textId="44D1DCAB" w:rsidR="00480C65" w:rsidRDefault="00480C65" w:rsidP="00480C65">
      <w:pPr>
        <w:pStyle w:val="NormalWeb"/>
      </w:pPr>
      <w:r>
        <w:t>Deze paragraaf gaat in op de scope en basale kenmerken van de gebruikte data. Er wordt beschreven met welke datasets gewerkt gaat worden, de redernatie voor deze datasets en waarom andere datasets buiten beschouwing zijn gelaten. Uiteindelijk wordt de data in zijn ruwe vorm beschreven.</w:t>
      </w:r>
    </w:p>
    <w:p w14:paraId="4FFF572E" w14:textId="51E12193" w:rsidR="00480C65" w:rsidRPr="000A6752" w:rsidRDefault="00480C65" w:rsidP="00480C65">
      <w:pPr>
        <w:pStyle w:val="NormalWeb"/>
        <w:rPr>
          <w:b/>
          <w:bCs/>
        </w:rPr>
      </w:pPr>
      <w:r w:rsidRPr="000A6752">
        <w:rPr>
          <w:b/>
          <w:bCs/>
        </w:rPr>
        <w:t>Gekozen datasets en scope</w:t>
      </w:r>
    </w:p>
    <w:p w14:paraId="1E7422A7" w14:textId="51BCC512" w:rsidR="00480C65" w:rsidRDefault="00480C65" w:rsidP="00480C65">
      <w:pPr>
        <w:pStyle w:val="NormalWeb"/>
      </w:pPr>
      <w:r>
        <w:t xml:space="preserve">Om te beginnen is hieronder een versimpelde </w:t>
      </w:r>
      <w:proofErr w:type="spellStart"/>
      <w:r>
        <w:t>datalog</w:t>
      </w:r>
      <w:proofErr w:type="spellEnd"/>
      <w:r>
        <w:t xml:space="preserve"> weergegeven. Dit bevat informatie over de datasets in de </w:t>
      </w:r>
      <w:proofErr w:type="spellStart"/>
      <w:r>
        <w:t>ruwevorm</w:t>
      </w:r>
      <w:proofErr w:type="spellEnd"/>
      <w:r>
        <w:t xml:space="preserve"> (te vinden in ".\</w:t>
      </w:r>
      <w:proofErr w:type="spellStart"/>
      <w:r>
        <w:t>Data_raw</w:t>
      </w:r>
      <w:proofErr w:type="spellEnd"/>
      <w:r>
        <w:t>")"</w:t>
      </w:r>
    </w:p>
    <w:p w14:paraId="15F65DC1" w14:textId="3E51587F" w:rsidR="00480C65" w:rsidRDefault="00480C65" w:rsidP="00480C65">
      <w:pPr>
        <w:pStyle w:val="NormalWeb"/>
      </w:pPr>
      <w:r>
        <w:lastRenderedPageBreak/>
        <w:t>ID</w:t>
      </w:r>
    </w:p>
    <w:p w14:paraId="2C13AD99" w14:textId="51B24015" w:rsidR="00480C65" w:rsidRDefault="00480C65" w:rsidP="00480C65">
      <w:pPr>
        <w:pStyle w:val="NormalWeb"/>
      </w:pPr>
      <w:r>
        <w:t>dataset name</w:t>
      </w:r>
    </w:p>
    <w:p w14:paraId="777C92D3" w14:textId="65A04CE1" w:rsidR="00480C65" w:rsidRDefault="00480C65" w:rsidP="00480C65">
      <w:pPr>
        <w:pStyle w:val="NormalWeb"/>
      </w:pPr>
      <w:r>
        <w:t>format</w:t>
      </w:r>
    </w:p>
    <w:p w14:paraId="4D4ACF84" w14:textId="6989C6E6" w:rsidR="00480C65" w:rsidRDefault="00480C65" w:rsidP="00480C65">
      <w:pPr>
        <w:pStyle w:val="NormalWeb"/>
      </w:pPr>
      <w:r>
        <w:t>beschrijving</w:t>
      </w:r>
    </w:p>
    <w:p w14:paraId="2AE85C76" w14:textId="5FBCD023" w:rsidR="00480C65" w:rsidRDefault="00480C65" w:rsidP="00480C65">
      <w:pPr>
        <w:pStyle w:val="NormalWeb"/>
      </w:pPr>
      <w:r>
        <w:t xml:space="preserve">dataset </w:t>
      </w:r>
      <w:proofErr w:type="spellStart"/>
      <w:r>
        <w:t>owner</w:t>
      </w:r>
      <w:proofErr w:type="spellEnd"/>
    </w:p>
    <w:p w14:paraId="58D50E96" w14:textId="5B08128F" w:rsidR="00480C65" w:rsidRDefault="00480C65" w:rsidP="00480C65">
      <w:pPr>
        <w:pStyle w:val="NormalWeb"/>
      </w:pPr>
      <w:r>
        <w:t>D001</w:t>
      </w:r>
    </w:p>
    <w:p w14:paraId="34B6F183" w14:textId="105D0150" w:rsidR="00480C65" w:rsidRDefault="00480C65" w:rsidP="00480C65">
      <w:pPr>
        <w:pStyle w:val="NormalWeb"/>
      </w:pPr>
      <w:r>
        <w:t>indeed_job_dataset.csv</w:t>
      </w:r>
    </w:p>
    <w:p w14:paraId="0BECF36E" w14:textId="3D160224" w:rsidR="00480C65" w:rsidRDefault="00480C65" w:rsidP="00480C65">
      <w:pPr>
        <w:pStyle w:val="NormalWeb"/>
      </w:pPr>
      <w:r>
        <w:t>CSV</w:t>
      </w:r>
    </w:p>
    <w:p w14:paraId="63099985" w14:textId="721C2721" w:rsidR="00480C65" w:rsidRDefault="00480C65" w:rsidP="00480C65">
      <w:pPr>
        <w:pStyle w:val="NormalWeb"/>
      </w:pPr>
      <w:r>
        <w:t xml:space="preserve">dataset met job post data vanuit de VS voor data </w:t>
      </w:r>
      <w:proofErr w:type="spellStart"/>
      <w:r>
        <w:t>anlysten</w:t>
      </w:r>
      <w:proofErr w:type="spellEnd"/>
      <w:r>
        <w:t>, scientisten en engineers.</w:t>
      </w:r>
    </w:p>
    <w:p w14:paraId="58A739F6" w14:textId="2A008C89" w:rsidR="00480C65" w:rsidRPr="00480C65" w:rsidRDefault="00480C65" w:rsidP="00480C65">
      <w:pPr>
        <w:pStyle w:val="NormalWeb"/>
        <w:rPr>
          <w:lang w:val="en-US"/>
        </w:rPr>
      </w:pPr>
      <w:r w:rsidRPr="00480C65">
        <w:rPr>
          <w:lang w:val="en-US"/>
        </w:rPr>
        <w:t>Elroy</w:t>
      </w:r>
    </w:p>
    <w:p w14:paraId="77529789" w14:textId="72510A2E" w:rsidR="00480C65" w:rsidRPr="00480C65" w:rsidRDefault="00480C65" w:rsidP="00480C65">
      <w:pPr>
        <w:pStyle w:val="NormalWeb"/>
        <w:rPr>
          <w:lang w:val="en-US"/>
        </w:rPr>
      </w:pPr>
      <w:r w:rsidRPr="00480C65">
        <w:rPr>
          <w:lang w:val="en-US"/>
        </w:rPr>
        <w:t>D002</w:t>
      </w:r>
    </w:p>
    <w:p w14:paraId="3FE95CCB" w14:textId="2D7B67FC" w:rsidR="00480C65" w:rsidRPr="00480C65" w:rsidRDefault="00480C65" w:rsidP="00480C65">
      <w:pPr>
        <w:pStyle w:val="NormalWeb"/>
        <w:rPr>
          <w:lang w:val="en-US"/>
        </w:rPr>
      </w:pPr>
      <w:r w:rsidRPr="00480C65">
        <w:rPr>
          <w:lang w:val="en-US"/>
        </w:rPr>
        <w:t>&lt;DATE&gt; scraped indeed data.csv</w:t>
      </w:r>
    </w:p>
    <w:p w14:paraId="02A02943" w14:textId="46D32691" w:rsidR="00480C65" w:rsidRDefault="00480C65" w:rsidP="00480C65">
      <w:pPr>
        <w:pStyle w:val="NormalWeb"/>
      </w:pPr>
      <w:r>
        <w:t>CSV</w:t>
      </w:r>
    </w:p>
    <w:p w14:paraId="363A4C58" w14:textId="524F49E8" w:rsidR="00480C65" w:rsidRDefault="00480C65" w:rsidP="00480C65">
      <w:pPr>
        <w:pStyle w:val="NormalWeb"/>
      </w:pPr>
      <w:proofErr w:type="spellStart"/>
      <w:r>
        <w:t>scraped</w:t>
      </w:r>
      <w:proofErr w:type="spellEnd"/>
      <w:r>
        <w:t xml:space="preserve"> data voor functies met het woord "data" in </w:t>
      </w:r>
      <w:proofErr w:type="spellStart"/>
      <w:r>
        <w:t>nederland</w:t>
      </w:r>
      <w:proofErr w:type="spellEnd"/>
    </w:p>
    <w:p w14:paraId="21E472DE" w14:textId="09A9CDF8" w:rsidR="00480C65" w:rsidRDefault="00480C65" w:rsidP="00480C65">
      <w:pPr>
        <w:pStyle w:val="NormalWeb"/>
      </w:pPr>
      <w:r>
        <w:t>Maël</w:t>
      </w:r>
    </w:p>
    <w:p w14:paraId="20CE6F48" w14:textId="0D40CA9E" w:rsidR="00480C65" w:rsidRDefault="00480C65" w:rsidP="00480C65">
      <w:pPr>
        <w:pStyle w:val="NormalWeb"/>
      </w:pPr>
      <w:proofErr w:type="spellStart"/>
      <w:r>
        <w:t>datalog</w:t>
      </w:r>
      <w:proofErr w:type="spellEnd"/>
      <w:r>
        <w:t xml:space="preserve"> (</w:t>
      </w:r>
      <w:proofErr w:type="spellStart"/>
      <w:r>
        <w:t>shortened</w:t>
      </w:r>
      <w:proofErr w:type="spellEnd"/>
      <w:r>
        <w:t>)</w:t>
      </w:r>
    </w:p>
    <w:p w14:paraId="6C2692CB" w14:textId="3FB13B68" w:rsidR="00480C65" w:rsidRDefault="00480C65" w:rsidP="00480C65">
      <w:pPr>
        <w:pStyle w:val="NormalWeb"/>
      </w:pPr>
      <w:r>
        <w:t xml:space="preserve">D001 is na vooronderzoek gekozen als basis dataset. Hierin staan </w:t>
      </w:r>
      <w:proofErr w:type="spellStart"/>
      <w:r>
        <w:t>onderandere</w:t>
      </w:r>
      <w:proofErr w:type="spellEnd"/>
      <w:r>
        <w:t xml:space="preserve"> (hard)skills met de daarbij behorende functie type (data analist, -engineer, -</w:t>
      </w:r>
      <w:proofErr w:type="spellStart"/>
      <w:r>
        <w:t>scientist</w:t>
      </w:r>
      <w:proofErr w:type="spellEnd"/>
      <w:r>
        <w:t xml:space="preserve">). Dit legt een goede basis voor het onderzoek naar data specialisaties binnen </w:t>
      </w:r>
      <w:proofErr w:type="spellStart"/>
      <w:r>
        <w:t>HoB</w:t>
      </w:r>
      <w:proofErr w:type="spellEnd"/>
      <w:r>
        <w:t>, hier worden namelijk dezelfde specialisaties ook aangeboden. Er zijn andere datasets overwogen echter bevatte deze te weinig relevantie functie type (&lt; 200 rijen) of ontbraken hier gevraagde skills die ter referentie voor D002 gebruikt zouden worden.</w:t>
      </w:r>
    </w:p>
    <w:p w14:paraId="1EDA73B4" w14:textId="77777777" w:rsidR="00480C65" w:rsidRDefault="00480C65" w:rsidP="00480C65">
      <w:pPr>
        <w:pStyle w:val="NormalWeb"/>
      </w:pPr>
      <w:r>
        <w:t xml:space="preserve">D002 is </w:t>
      </w:r>
      <w:proofErr w:type="spellStart"/>
      <w:r>
        <w:t>gescrapte</w:t>
      </w:r>
      <w:proofErr w:type="spellEnd"/>
      <w:r>
        <w:t xml:space="preserve"> data van Indeed. Het rationaal achter het zelfstandig scrapen van Indeed data komt voort uit meerdere beperkingen. Allereerst was er geen (makkelijk en gratis) werkende API te vinden die Indeed data kon aanleveren. Ten tweede was er geen dataset beschikbaar die focust op data specialisten én de </w:t>
      </w:r>
      <w:proofErr w:type="spellStart"/>
      <w:r>
        <w:t>nederlandse</w:t>
      </w:r>
      <w:proofErr w:type="spellEnd"/>
      <w:r>
        <w:t xml:space="preserve"> markt. Als laatste waren de beschikbare datasets vaak te beperkt met relevante informatie (ontbrekende skills, niet </w:t>
      </w:r>
      <w:proofErr w:type="spellStart"/>
      <w:r>
        <w:t>nederlandse</w:t>
      </w:r>
      <w:proofErr w:type="spellEnd"/>
      <w:r>
        <w:t xml:space="preserve"> functies, geen salaris indicatie). Dit allemaal heeft er toe geleid dat er voor dit project een </w:t>
      </w:r>
      <w:proofErr w:type="spellStart"/>
      <w:r>
        <w:t>scraper</w:t>
      </w:r>
      <w:proofErr w:type="spellEnd"/>
      <w:r>
        <w:t xml:space="preserve"> is gebouwd die de data binnenhaalt.</w:t>
      </w:r>
    </w:p>
    <w:p w14:paraId="43356527" w14:textId="0919D947" w:rsidR="00480C65" w:rsidRPr="000A6752" w:rsidRDefault="00480C65" w:rsidP="00480C65">
      <w:pPr>
        <w:pStyle w:val="NormalWeb"/>
        <w:rPr>
          <w:b/>
          <w:bCs/>
        </w:rPr>
      </w:pPr>
      <w:r w:rsidRPr="000A6752">
        <w:rPr>
          <w:b/>
          <w:bCs/>
        </w:rPr>
        <w:t>Beschrijving van de ruwe data</w:t>
      </w:r>
    </w:p>
    <w:p w14:paraId="24C034E5" w14:textId="7F6A7410" w:rsidR="00480C65" w:rsidRDefault="00480C65" w:rsidP="00480C65">
      <w:pPr>
        <w:pStyle w:val="NormalWeb"/>
      </w:pPr>
      <w:r>
        <w:lastRenderedPageBreak/>
        <w:t>De data van zowel D001 als D002 zijn nog in ruwe vorm. Bij het exploreren van D001 is duidelijk dat de data al erg schoon is. Een paar basale kenmerken zijn hieronder geprint. Deze kunnen zowel snel inzicht geven in de dataset als relevant zijn voor het gehele onderzoek.</w:t>
      </w:r>
    </w:p>
    <w:p w14:paraId="285EFA07" w14:textId="77777777" w:rsidR="00480C65" w:rsidRDefault="00480C65" w:rsidP="00480C65">
      <w:pPr>
        <w:pStyle w:val="NormalWeb"/>
      </w:pPr>
      <w:r>
        <w:t xml:space="preserve">Er zijn behoorlijk wat kolommen aanwezig in de dataset, echter blijkt een groot deel niet relevant voor de vraag in kwestie. De dataset bevat klaarblijkelijk veel skills. Dit komt voornamelijk omdat de skills opgeslagen zijn in lijsten en een willekeurige volgorde binnen deze lijsten hebben. Dit zorgt ervoor dat bijna elke vacature een unieke </w:t>
      </w:r>
      <w:proofErr w:type="spellStart"/>
      <w:r>
        <w:t>skill</w:t>
      </w:r>
      <w:proofErr w:type="spellEnd"/>
      <w:r>
        <w:t xml:space="preserve"> of combinatie van skills lijkt te bevatten. In werkelijkheid is dit niet zo want [SQL, Python] is gelijk aan [Python, SQL]. </w:t>
      </w:r>
      <w:proofErr w:type="spellStart"/>
      <w:r>
        <w:t>HIervoor</w:t>
      </w:r>
      <w:proofErr w:type="spellEnd"/>
      <w:r>
        <w:t xml:space="preserve"> komt later in het project een ETL </w:t>
      </w:r>
      <w:proofErr w:type="spellStart"/>
      <w:r>
        <w:t>process</w:t>
      </w:r>
      <w:proofErr w:type="spellEnd"/>
      <w:r>
        <w:t xml:space="preserve">. Het salaris is ook opvallend. De maker van deze dataset heeft de salarissen in bins van $20.000,- geplaatst (met een groep &lt; $80.000 en een groep &gt; $160.000,-). </w:t>
      </w:r>
      <w:proofErr w:type="spellStart"/>
      <w:r>
        <w:t>Vercer</w:t>
      </w:r>
      <w:proofErr w:type="spellEnd"/>
      <w:r>
        <w:t xml:space="preserve"> valt nog op dat Data Engineer slechts 24% van de dataset opmaakt. Daarentegen zijn 45% van de </w:t>
      </w:r>
      <w:proofErr w:type="spellStart"/>
      <w:r>
        <w:t>listings</w:t>
      </w:r>
      <w:proofErr w:type="spellEnd"/>
      <w:r>
        <w:t xml:space="preserve"> voor Data Scientisten.</w:t>
      </w:r>
    </w:p>
    <w:p w14:paraId="5EAAB6A8" w14:textId="77777777" w:rsidR="00480C65" w:rsidRDefault="00480C65" w:rsidP="00480C65">
      <w:pPr>
        <w:pStyle w:val="NormalWeb"/>
      </w:pPr>
      <w:r>
        <w:t xml:space="preserve">Dataset D002 bevat data </w:t>
      </w:r>
      <w:proofErr w:type="spellStart"/>
      <w:r>
        <w:t>gescraped</w:t>
      </w:r>
      <w:proofErr w:type="spellEnd"/>
      <w:r>
        <w:t xml:space="preserve"> van Indeed. Hiervoor is er gezocht naar alle functies waar het woord "data" in voorkomt. D002 bestaat in de ruwe vorm uit meerdere losse bestanden (een voor elke dag dat er een run is geweest van de </w:t>
      </w:r>
      <w:proofErr w:type="spellStart"/>
      <w:r>
        <w:t>scraper</w:t>
      </w:r>
      <w:proofErr w:type="spellEnd"/>
      <w:r>
        <w:t xml:space="preserve">). Om een indruk te krijgen van wat er in een dergelijk bestand staat kan er gekeken worden naar </w:t>
      </w:r>
      <w:r>
        <w:rPr>
          <w:rStyle w:val="Emphasis"/>
        </w:rPr>
        <w:t>".\</w:t>
      </w:r>
      <w:proofErr w:type="spellStart"/>
      <w:r>
        <w:rPr>
          <w:rStyle w:val="Emphasis"/>
        </w:rPr>
        <w:t>Data_raw</w:t>
      </w:r>
      <w:proofErr w:type="spellEnd"/>
      <w:r>
        <w:rPr>
          <w:rStyle w:val="Emphasis"/>
        </w:rPr>
        <w:t xml:space="preserve">\D002\2022-03-08 </w:t>
      </w:r>
      <w:proofErr w:type="spellStart"/>
      <w:r>
        <w:rPr>
          <w:rStyle w:val="Emphasis"/>
        </w:rPr>
        <w:t>scraped</w:t>
      </w:r>
      <w:proofErr w:type="spellEnd"/>
      <w:r>
        <w:rPr>
          <w:rStyle w:val="Emphasis"/>
        </w:rPr>
        <w:t xml:space="preserve"> indeed data.csv"</w:t>
      </w:r>
      <w:r>
        <w:t>. Hieronder worden weer de voornaamste kenmerken weergegeven</w:t>
      </w:r>
    </w:p>
    <w:p w14:paraId="70A15CAD" w14:textId="4075FA8D" w:rsidR="00480C65" w:rsidRDefault="00480C65" w:rsidP="00480C65">
      <w:pPr>
        <w:pStyle w:val="NormalWeb"/>
      </w:pPr>
      <w:r>
        <w:t xml:space="preserve">Uit bovenstaande informatie vallen een aantal dingen op te maken. Allereerst gaat de data niet verder terug dan begin februari 2022. Dit komt omdat de </w:t>
      </w:r>
      <w:proofErr w:type="spellStart"/>
      <w:r>
        <w:t>webscraper</w:t>
      </w:r>
      <w:proofErr w:type="spellEnd"/>
      <w:r>
        <w:t xml:space="preserve"> pas op 6 maart 2022 is afgerond. Dit zal ook effect hebben op de analyses gezien de data niet ver genoeg teruggaat om echte trends te ontdekken. Ten tweede valt op dat het aantal rijen en het aantal unieke URL's niet overeenkomen. Dit geeft het vermoeden dat er dubbele rijen zijn, of in iedergeval een functie meermaals is </w:t>
      </w:r>
      <w:proofErr w:type="spellStart"/>
      <w:r>
        <w:t>gescraped</w:t>
      </w:r>
      <w:proofErr w:type="spellEnd"/>
      <w:r>
        <w:t xml:space="preserve">. Ook valt op dat er een fout in de salaris kolom staat. Hierin is het euro-symbool (€) niet goed vertaald is (ï¿½). Dit en nadere opschoning vindt plaats in de volgende paragraaf "Data </w:t>
      </w:r>
      <w:proofErr w:type="spellStart"/>
      <w:r>
        <w:t>preperation</w:t>
      </w:r>
      <w:proofErr w:type="spellEnd"/>
      <w:r>
        <w:t xml:space="preserve"> en </w:t>
      </w:r>
      <w:proofErr w:type="spellStart"/>
      <w:r>
        <w:t>modeling</w:t>
      </w:r>
      <w:proofErr w:type="spellEnd"/>
      <w:r>
        <w:t>".</w:t>
      </w:r>
    </w:p>
    <w:p w14:paraId="73F82E4A" w14:textId="2D5F6A19" w:rsidR="00480C65" w:rsidRPr="000A6752" w:rsidRDefault="00480C65" w:rsidP="00480C65">
      <w:pPr>
        <w:pStyle w:val="NormalWeb"/>
        <w:rPr>
          <w:b/>
          <w:bCs/>
        </w:rPr>
      </w:pPr>
      <w:r w:rsidRPr="000A6752">
        <w:rPr>
          <w:b/>
          <w:bCs/>
        </w:rPr>
        <w:t xml:space="preserve">Data </w:t>
      </w:r>
      <w:proofErr w:type="spellStart"/>
      <w:r w:rsidRPr="000A6752">
        <w:rPr>
          <w:b/>
          <w:bCs/>
        </w:rPr>
        <w:t>preperation</w:t>
      </w:r>
      <w:proofErr w:type="spellEnd"/>
      <w:r w:rsidRPr="000A6752">
        <w:rPr>
          <w:b/>
          <w:bCs/>
        </w:rPr>
        <w:t xml:space="preserve"> en </w:t>
      </w:r>
      <w:proofErr w:type="spellStart"/>
      <w:r w:rsidRPr="000A6752">
        <w:rPr>
          <w:b/>
          <w:bCs/>
        </w:rPr>
        <w:t>modeling</w:t>
      </w:r>
      <w:proofErr w:type="spellEnd"/>
    </w:p>
    <w:p w14:paraId="20181639" w14:textId="7E7A1AB4" w:rsidR="00480C65" w:rsidRDefault="00480C65" w:rsidP="00480C65">
      <w:pPr>
        <w:pStyle w:val="NormalWeb"/>
      </w:pPr>
      <w:r>
        <w:t xml:space="preserve">Voor het binnenhalen, schoonmaken en </w:t>
      </w:r>
      <w:proofErr w:type="spellStart"/>
      <w:r>
        <w:t>verijken</w:t>
      </w:r>
      <w:proofErr w:type="spellEnd"/>
      <w:r>
        <w:t xml:space="preserve"> van de data zijn diverse stappen genomen. In de onderstaande </w:t>
      </w:r>
      <w:proofErr w:type="spellStart"/>
      <w:r>
        <w:t>processflow</w:t>
      </w:r>
      <w:proofErr w:type="spellEnd"/>
      <w:r>
        <w:t xml:space="preserve"> is te zien hoe het </w:t>
      </w:r>
      <w:proofErr w:type="spellStart"/>
      <w:r>
        <w:t>process</w:t>
      </w:r>
      <w:proofErr w:type="spellEnd"/>
      <w:r>
        <w:t xml:space="preserve"> </w:t>
      </w:r>
      <w:proofErr w:type="spellStart"/>
      <w:r>
        <w:t>hoogover</w:t>
      </w:r>
      <w:proofErr w:type="spellEnd"/>
      <w:r>
        <w:t xml:space="preserve"> doorlopen wordt om tot de uiteindelijke analyses te komen.</w:t>
      </w:r>
    </w:p>
    <w:p w14:paraId="6FCD73BC" w14:textId="11B4B66F" w:rsidR="00480C65" w:rsidRDefault="00480C65" w:rsidP="00480C65">
      <w:pPr>
        <w:pStyle w:val="NormalWeb"/>
      </w:pPr>
      <w:r>
        <w:t xml:space="preserve">Het </w:t>
      </w:r>
      <w:proofErr w:type="spellStart"/>
      <w:r>
        <w:t>process</w:t>
      </w:r>
      <w:proofErr w:type="spellEnd"/>
      <w:r>
        <w:t xml:space="preserve"> is in 3 segmenten op te delen. Het bovenste segment heeft betrekking op de data vanuit </w:t>
      </w:r>
      <w:proofErr w:type="spellStart"/>
      <w:r>
        <w:t>Kaggle</w:t>
      </w:r>
      <w:proofErr w:type="spellEnd"/>
      <w:r>
        <w:t xml:space="preserve"> (D001), het tweede </w:t>
      </w:r>
      <w:proofErr w:type="spellStart"/>
      <w:r>
        <w:t>segement</w:t>
      </w:r>
      <w:proofErr w:type="spellEnd"/>
      <w:r>
        <w:t xml:space="preserve">, in het midden, heeft betrekking op de Indeed data die </w:t>
      </w:r>
      <w:proofErr w:type="spellStart"/>
      <w:r>
        <w:t>gescraped</w:t>
      </w:r>
      <w:proofErr w:type="spellEnd"/>
      <w:r>
        <w:t xml:space="preserve"> wordt (D002) vervolgens is de onderste laag waar alles samenkomt. Na het schonen </w:t>
      </w:r>
      <w:proofErr w:type="spellStart"/>
      <w:r>
        <w:t>verijken</w:t>
      </w:r>
      <w:proofErr w:type="spellEnd"/>
      <w:r>
        <w:t xml:space="preserve"> en wegschrijven van de data kan er een dataframe worden opgezet die goed </w:t>
      </w:r>
      <w:proofErr w:type="spellStart"/>
      <w:r>
        <w:t>interpeteerbaar</w:t>
      </w:r>
      <w:proofErr w:type="spellEnd"/>
      <w:r>
        <w:t xml:space="preserve"> is.</w:t>
      </w:r>
    </w:p>
    <w:p w14:paraId="47268B9D" w14:textId="2F417D8B" w:rsidR="00480C65" w:rsidRDefault="00480C65" w:rsidP="00480C65">
      <w:pPr>
        <w:pStyle w:val="NormalWeb"/>
      </w:pPr>
      <w:r>
        <w:t xml:space="preserve">Er zijn een aantal belangrijke kanttekenen die moeten worden gemaakt. Wegens het gebrek aan tijd zijn een aantal </w:t>
      </w:r>
      <w:proofErr w:type="spellStart"/>
      <w:r>
        <w:t>aannamens</w:t>
      </w:r>
      <w:proofErr w:type="spellEnd"/>
      <w:r>
        <w:t xml:space="preserve"> gedaan en is data versimpeld weergegeven. De meest </w:t>
      </w:r>
      <w:proofErr w:type="spellStart"/>
      <w:r>
        <w:t>noemenswaardigen</w:t>
      </w:r>
      <w:proofErr w:type="spellEnd"/>
      <w:r>
        <w:t xml:space="preserve"> zijn:</w:t>
      </w:r>
    </w:p>
    <w:p w14:paraId="64BE0396" w14:textId="2C21FF07" w:rsidR="00480C65" w:rsidRDefault="00480C65" w:rsidP="00480C65">
      <w:pPr>
        <w:pStyle w:val="NormalWeb"/>
      </w:pPr>
      <w:proofErr w:type="spellStart"/>
      <w:r>
        <w:t>Process</w:t>
      </w:r>
      <w:proofErr w:type="spellEnd"/>
      <w:r>
        <w:t xml:space="preserve"> stap</w:t>
      </w:r>
    </w:p>
    <w:p w14:paraId="59408ED4" w14:textId="7B55F842" w:rsidR="00480C65" w:rsidRDefault="00480C65" w:rsidP="00480C65">
      <w:pPr>
        <w:pStyle w:val="NormalWeb"/>
      </w:pPr>
      <w:r>
        <w:t>Betreffende kolom</w:t>
      </w:r>
    </w:p>
    <w:p w14:paraId="1CB43096" w14:textId="77777777" w:rsidR="00480C65" w:rsidRDefault="00480C65" w:rsidP="00480C65">
      <w:pPr>
        <w:pStyle w:val="NormalWeb"/>
      </w:pPr>
      <w:r>
        <w:lastRenderedPageBreak/>
        <w:t>Versimpelde weergaven</w:t>
      </w:r>
    </w:p>
    <w:p w14:paraId="130F280F" w14:textId="77777777" w:rsidR="00480C65" w:rsidRDefault="00480C65" w:rsidP="00480C65">
      <w:pPr>
        <w:pStyle w:val="NormalWeb"/>
      </w:pPr>
      <w:proofErr w:type="spellStart"/>
      <w:r>
        <w:t>Scraping</w:t>
      </w:r>
      <w:proofErr w:type="spellEnd"/>
    </w:p>
    <w:p w14:paraId="3016D216" w14:textId="373EB296" w:rsidR="00480C65" w:rsidRDefault="00480C65" w:rsidP="00480C65">
      <w:pPr>
        <w:pStyle w:val="NormalWeb"/>
      </w:pPr>
      <w:proofErr w:type="spellStart"/>
      <w:r>
        <w:t>Salary</w:t>
      </w:r>
      <w:proofErr w:type="spellEnd"/>
    </w:p>
    <w:p w14:paraId="768658D3" w14:textId="77777777" w:rsidR="00480C65" w:rsidRDefault="00480C65" w:rsidP="00480C65">
      <w:pPr>
        <w:pStyle w:val="NormalWeb"/>
      </w:pPr>
      <w:r>
        <w:t>Er is bij weergaven salarissen altijd voor het laagste salaris gegaan</w:t>
      </w:r>
    </w:p>
    <w:p w14:paraId="62398461" w14:textId="4946ABEE" w:rsidR="00480C65" w:rsidRDefault="00480C65" w:rsidP="00480C65">
      <w:pPr>
        <w:pStyle w:val="NormalWeb"/>
      </w:pPr>
      <w:r>
        <w:t>ETL (midden-rechts)</w:t>
      </w:r>
    </w:p>
    <w:p w14:paraId="1A620897" w14:textId="7ADE9D54" w:rsidR="00480C65" w:rsidRDefault="00480C65" w:rsidP="00480C65">
      <w:pPr>
        <w:pStyle w:val="NormalWeb"/>
      </w:pPr>
      <w:proofErr w:type="spellStart"/>
      <w:r>
        <w:t>job_type</w:t>
      </w:r>
      <w:proofErr w:type="spellEnd"/>
    </w:p>
    <w:p w14:paraId="3DF03836" w14:textId="77777777" w:rsidR="00480C65" w:rsidRDefault="00480C65" w:rsidP="00480C65">
      <w:pPr>
        <w:pStyle w:val="NormalWeb"/>
      </w:pPr>
      <w:r>
        <w:t xml:space="preserve">Er zijn maar 3 types </w:t>
      </w:r>
      <w:proofErr w:type="spellStart"/>
      <w:r>
        <w:t>gedefinieëerd</w:t>
      </w:r>
      <w:proofErr w:type="spellEnd"/>
      <w:r>
        <w:t xml:space="preserve"> (data analist, </w:t>
      </w:r>
      <w:proofErr w:type="spellStart"/>
      <w:r>
        <w:t>scientist</w:t>
      </w:r>
      <w:proofErr w:type="spellEnd"/>
      <w:r>
        <w:t xml:space="preserve">, en engineer). Ongeacht de functietitel zal 1 van deze types worden toegewezen. Zo kan data architect of teamleider data </w:t>
      </w:r>
      <w:proofErr w:type="spellStart"/>
      <w:r>
        <w:t>analytics</w:t>
      </w:r>
      <w:proofErr w:type="spellEnd"/>
      <w:r>
        <w:t xml:space="preserve"> worden toegewezen aan het type data analist.</w:t>
      </w:r>
    </w:p>
    <w:p w14:paraId="3BAA961C" w14:textId="51D1DB80" w:rsidR="00480C65" w:rsidRDefault="00480C65" w:rsidP="00480C65">
      <w:pPr>
        <w:pStyle w:val="NormalWeb"/>
      </w:pPr>
      <w:r>
        <w:t>ETL (midden-rechts)</w:t>
      </w:r>
    </w:p>
    <w:p w14:paraId="29DFDBD8" w14:textId="6D257A4D" w:rsidR="00480C65" w:rsidRDefault="00480C65" w:rsidP="00480C65">
      <w:pPr>
        <w:pStyle w:val="NormalWeb"/>
      </w:pPr>
      <w:proofErr w:type="spellStart"/>
      <w:r>
        <w:t>salary</w:t>
      </w:r>
      <w:proofErr w:type="spellEnd"/>
    </w:p>
    <w:p w14:paraId="3865349C" w14:textId="2E116A3D" w:rsidR="00480C65" w:rsidRDefault="00480C65" w:rsidP="00480C65">
      <w:pPr>
        <w:pStyle w:val="NormalWeb"/>
      </w:pPr>
      <w:r>
        <w:t>er is aangenomen dat alles boven de €10.000,- jaarsalaris betreft. dit wordt omgerekend naar maand. Alles onder de €100,- is als uur tarief aangenomen en wordt omgerekend naar maan (</w:t>
      </w:r>
      <w:proofErr w:type="spellStart"/>
      <w:r>
        <w:t>obv</w:t>
      </w:r>
      <w:proofErr w:type="spellEnd"/>
      <w:r>
        <w:t xml:space="preserve">. 168 uur per maand). alles tussen de €100,- en €1000,- wordt als </w:t>
      </w:r>
      <w:proofErr w:type="spellStart"/>
      <w:r>
        <w:t>scraping</w:t>
      </w:r>
      <w:proofErr w:type="spellEnd"/>
      <w:r>
        <w:t xml:space="preserve"> fout gezien en omgezet naar NA.</w:t>
      </w:r>
    </w:p>
    <w:p w14:paraId="206C5409" w14:textId="28144E6D" w:rsidR="00480C65" w:rsidRDefault="00480C65" w:rsidP="00480C65">
      <w:pPr>
        <w:pStyle w:val="NormalWeb"/>
      </w:pPr>
      <w:proofErr w:type="spellStart"/>
      <w:r>
        <w:t>Aannamens</w:t>
      </w:r>
      <w:proofErr w:type="spellEnd"/>
      <w:r>
        <w:t xml:space="preserve"> tijdens </w:t>
      </w:r>
      <w:proofErr w:type="spellStart"/>
      <w:r>
        <w:t>process</w:t>
      </w:r>
      <w:proofErr w:type="spellEnd"/>
      <w:r>
        <w:t xml:space="preserve"> stappen,</w:t>
      </w:r>
    </w:p>
    <w:p w14:paraId="21685230" w14:textId="1E010472" w:rsidR="00480C65" w:rsidRDefault="00480C65" w:rsidP="00480C65">
      <w:pPr>
        <w:pStyle w:val="NormalWeb"/>
      </w:pPr>
      <w:r>
        <w:t>De scripts voor deze stappen zijn te vinden in "./</w:t>
      </w:r>
      <w:proofErr w:type="spellStart"/>
      <w:r>
        <w:t>Supporting_code</w:t>
      </w:r>
      <w:proofErr w:type="spellEnd"/>
      <w:r>
        <w:t>", specifiek:</w:t>
      </w:r>
    </w:p>
    <w:p w14:paraId="3A25C757" w14:textId="77777777" w:rsidR="00480C65" w:rsidRDefault="00480C65" w:rsidP="00480C65">
      <w:pPr>
        <w:pStyle w:val="NormalWeb"/>
      </w:pPr>
      <w:proofErr w:type="spellStart"/>
      <w:r>
        <w:t>Process</w:t>
      </w:r>
      <w:proofErr w:type="spellEnd"/>
      <w:r>
        <w:t xml:space="preserve"> stap</w:t>
      </w:r>
    </w:p>
    <w:p w14:paraId="3F9C9846" w14:textId="18FF8794" w:rsidR="00480C65" w:rsidRDefault="00480C65" w:rsidP="00480C65">
      <w:pPr>
        <w:pStyle w:val="NormalWeb"/>
      </w:pPr>
      <w:r>
        <w:t>Script naam</w:t>
      </w:r>
    </w:p>
    <w:p w14:paraId="5DF7EF23" w14:textId="063E2434" w:rsidR="00480C65" w:rsidRDefault="00480C65" w:rsidP="00480C65">
      <w:pPr>
        <w:pStyle w:val="NormalWeb"/>
      </w:pPr>
      <w:r>
        <w:t>ETL (linksboven)</w:t>
      </w:r>
    </w:p>
    <w:p w14:paraId="44F7F188" w14:textId="037DA561" w:rsidR="00480C65" w:rsidRPr="00480C65" w:rsidRDefault="00480C65" w:rsidP="00480C65">
      <w:pPr>
        <w:pStyle w:val="NormalWeb"/>
        <w:rPr>
          <w:lang w:val="en-US"/>
        </w:rPr>
      </w:pPr>
      <w:proofErr w:type="spellStart"/>
      <w:r w:rsidRPr="00480C65">
        <w:rPr>
          <w:lang w:val="en-US"/>
        </w:rPr>
        <w:t>Generate_ref_skill_list.R</w:t>
      </w:r>
      <w:proofErr w:type="spellEnd"/>
    </w:p>
    <w:p w14:paraId="69D40FEA" w14:textId="291E1E50" w:rsidR="00480C65" w:rsidRPr="00480C65" w:rsidRDefault="00480C65" w:rsidP="00480C65">
      <w:pPr>
        <w:pStyle w:val="NormalWeb"/>
        <w:rPr>
          <w:lang w:val="en-US"/>
        </w:rPr>
      </w:pPr>
      <w:r w:rsidRPr="00480C65">
        <w:rPr>
          <w:lang w:val="en-US"/>
        </w:rPr>
        <w:t>Scraping</w:t>
      </w:r>
    </w:p>
    <w:p w14:paraId="74D4E699" w14:textId="1F660D6F" w:rsidR="00480C65" w:rsidRDefault="00480C65" w:rsidP="00480C65">
      <w:pPr>
        <w:pStyle w:val="NormalWeb"/>
      </w:pPr>
      <w:proofErr w:type="spellStart"/>
      <w:r>
        <w:t>indeed_scraper.R</w:t>
      </w:r>
      <w:proofErr w:type="spellEnd"/>
    </w:p>
    <w:p w14:paraId="4DC47221" w14:textId="5F642180" w:rsidR="00480C65" w:rsidRDefault="00480C65" w:rsidP="00480C65">
      <w:pPr>
        <w:pStyle w:val="NormalWeb"/>
      </w:pPr>
      <w:r>
        <w:t>ETL (midden-rechts)</w:t>
      </w:r>
    </w:p>
    <w:p w14:paraId="3C9C9BA0" w14:textId="557AB44F" w:rsidR="00480C65" w:rsidRDefault="00480C65" w:rsidP="00480C65">
      <w:pPr>
        <w:pStyle w:val="NormalWeb"/>
      </w:pPr>
      <w:proofErr w:type="spellStart"/>
      <w:r>
        <w:t>Scraped_indeed_data_wrangler.R</w:t>
      </w:r>
      <w:proofErr w:type="spellEnd"/>
    </w:p>
    <w:p w14:paraId="476EE4BE" w14:textId="68671417" w:rsidR="00480C65" w:rsidRDefault="00480C65" w:rsidP="00480C65">
      <w:pPr>
        <w:pStyle w:val="NormalWeb"/>
      </w:pPr>
      <w:proofErr w:type="spellStart"/>
      <w:r>
        <w:t>process</w:t>
      </w:r>
      <w:proofErr w:type="spellEnd"/>
      <w:r>
        <w:t xml:space="preserve"> stappen en bijbehorende scripts.</w:t>
      </w:r>
    </w:p>
    <w:p w14:paraId="2A1B30F8" w14:textId="0BB636F5" w:rsidR="00480C65" w:rsidRDefault="00480C65" w:rsidP="00480C65">
      <w:pPr>
        <w:pStyle w:val="NormalWeb"/>
      </w:pPr>
      <w:r>
        <w:t xml:space="preserve">Het draaien van deze scripts zorgt </w:t>
      </w:r>
      <w:proofErr w:type="spellStart"/>
      <w:r>
        <w:t>uitindelijk</w:t>
      </w:r>
      <w:proofErr w:type="spellEnd"/>
      <w:r>
        <w:t xml:space="preserve"> voor een dataframe dat gebruikt kan worden voor het analyseren en beantwoorden van de businessvraag. Voor een duidelijker beeld wat de code doet zijn de .R scripts voorzien van </w:t>
      </w:r>
      <w:proofErr w:type="spellStart"/>
      <w:r>
        <w:t>comments</w:t>
      </w:r>
      <w:proofErr w:type="spellEnd"/>
      <w:r>
        <w:t>.</w:t>
      </w:r>
    </w:p>
    <w:p w14:paraId="5951981C" w14:textId="08359C34" w:rsidR="00480C65" w:rsidRDefault="00480C65" w:rsidP="00480C65">
      <w:pPr>
        <w:pStyle w:val="NormalWeb"/>
      </w:pPr>
      <w:r>
        <w:lastRenderedPageBreak/>
        <w:t>Reproduceren van het onderzoek</w:t>
      </w:r>
    </w:p>
    <w:p w14:paraId="3F0CB03A" w14:textId="5B0920A1" w:rsidR="00480C65" w:rsidRDefault="00480C65" w:rsidP="00480C65">
      <w:pPr>
        <w:pStyle w:val="NormalWeb"/>
      </w:pPr>
      <w:r>
        <w:t>Om dit project te reproduceren is het nodig om de mappen: "</w:t>
      </w:r>
      <w:proofErr w:type="spellStart"/>
      <w:r>
        <w:t>Data_cleaned</w:t>
      </w:r>
      <w:proofErr w:type="spellEnd"/>
      <w:r>
        <w:t>", "</w:t>
      </w:r>
      <w:proofErr w:type="spellStart"/>
      <w:r>
        <w:t>Data_raw</w:t>
      </w:r>
      <w:proofErr w:type="spellEnd"/>
      <w:r>
        <w:t>", en "</w:t>
      </w:r>
      <w:proofErr w:type="spellStart"/>
      <w:r>
        <w:t>Supporting_code</w:t>
      </w:r>
      <w:proofErr w:type="spellEnd"/>
      <w:r>
        <w:t xml:space="preserve">" te gebruiken. Hierin staan bron data en hulp .R scripts. In deze </w:t>
      </w:r>
      <w:proofErr w:type="spellStart"/>
      <w:r>
        <w:t>Markdown</w:t>
      </w:r>
      <w:proofErr w:type="spellEnd"/>
      <w:r>
        <w:t xml:space="preserve"> worden hulp scripts aangeroepen om de code complexiteit in deze </w:t>
      </w:r>
      <w:proofErr w:type="spellStart"/>
      <w:r>
        <w:t>Markdown</w:t>
      </w:r>
      <w:proofErr w:type="spellEnd"/>
      <w:r>
        <w:t xml:space="preserve"> te beperken. Wat betreft externe </w:t>
      </w:r>
      <w:proofErr w:type="spellStart"/>
      <w:r>
        <w:t>libraries</w:t>
      </w:r>
      <w:proofErr w:type="spellEnd"/>
      <w:r>
        <w:t xml:space="preserve"> moeten de volgende worden geïnstalleerd:</w:t>
      </w:r>
    </w:p>
    <w:p w14:paraId="52CF950A" w14:textId="230A3E6A" w:rsidR="00480C65" w:rsidRDefault="00480C65" w:rsidP="00480C65">
      <w:pPr>
        <w:pStyle w:val="NormalWeb"/>
      </w:pPr>
      <w:r w:rsidRPr="008C64A5">
        <w:rPr>
          <w:lang w:val="en-US"/>
        </w:rPr>
        <w:t>"</w:t>
      </w:r>
      <w:proofErr w:type="spellStart"/>
      <w:r w:rsidRPr="008C64A5">
        <w:rPr>
          <w:lang w:val="en-US"/>
        </w:rPr>
        <w:t>tidyverse</w:t>
      </w:r>
      <w:proofErr w:type="spellEnd"/>
      <w:r w:rsidRPr="008C64A5">
        <w:rPr>
          <w:lang w:val="en-US"/>
        </w:rPr>
        <w:t>", "</w:t>
      </w:r>
      <w:proofErr w:type="spellStart"/>
      <w:r w:rsidRPr="008C64A5">
        <w:rPr>
          <w:lang w:val="en-US"/>
        </w:rPr>
        <w:t>stringr</w:t>
      </w:r>
      <w:proofErr w:type="spellEnd"/>
      <w:r w:rsidRPr="008C64A5">
        <w:rPr>
          <w:lang w:val="en-US"/>
        </w:rPr>
        <w:t>", "</w:t>
      </w:r>
      <w:proofErr w:type="spellStart"/>
      <w:r w:rsidRPr="008C64A5">
        <w:rPr>
          <w:lang w:val="en-US"/>
        </w:rPr>
        <w:t>lubridate</w:t>
      </w:r>
      <w:proofErr w:type="spellEnd"/>
      <w:r w:rsidRPr="008C64A5">
        <w:rPr>
          <w:lang w:val="en-US"/>
        </w:rPr>
        <w:t>", "</w:t>
      </w:r>
      <w:proofErr w:type="spellStart"/>
      <w:r w:rsidRPr="008C64A5">
        <w:rPr>
          <w:lang w:val="en-US"/>
        </w:rPr>
        <w:t>tibble</w:t>
      </w:r>
      <w:proofErr w:type="spellEnd"/>
      <w:r w:rsidRPr="008C64A5">
        <w:rPr>
          <w:lang w:val="en-US"/>
        </w:rPr>
        <w:t>", "</w:t>
      </w:r>
      <w:proofErr w:type="spellStart"/>
      <w:r w:rsidRPr="008C64A5">
        <w:rPr>
          <w:lang w:val="en-US"/>
        </w:rPr>
        <w:t>textTinyR</w:t>
      </w:r>
      <w:proofErr w:type="spellEnd"/>
      <w:r w:rsidRPr="008C64A5">
        <w:rPr>
          <w:lang w:val="en-US"/>
        </w:rPr>
        <w:t xml:space="preserve">". </w:t>
      </w:r>
      <w:r>
        <w:t xml:space="preserve">Indien er nieuwe data </w:t>
      </w:r>
      <w:proofErr w:type="spellStart"/>
      <w:r>
        <w:t>gescraped</w:t>
      </w:r>
      <w:proofErr w:type="spellEnd"/>
      <w:r>
        <w:t xml:space="preserve"> moet worden (niet nodig voor reproductie): "XML" en "</w:t>
      </w:r>
      <w:proofErr w:type="spellStart"/>
      <w:r>
        <w:t>rvest</w:t>
      </w:r>
      <w:proofErr w:type="spellEnd"/>
      <w:r>
        <w:t>".</w:t>
      </w:r>
    </w:p>
    <w:p w14:paraId="5CC76FAD" w14:textId="2526872C" w:rsidR="00480C65" w:rsidRDefault="00480C65" w:rsidP="00480C65">
      <w:pPr>
        <w:pStyle w:val="NormalWeb"/>
      </w:pPr>
      <w:r>
        <w:t xml:space="preserve">Er zijn verder geen afhankelijkheden buiten het bovengenoemde om deze </w:t>
      </w:r>
      <w:proofErr w:type="spellStart"/>
      <w:r>
        <w:t>markdown</w:t>
      </w:r>
      <w:proofErr w:type="spellEnd"/>
      <w:r>
        <w:t xml:space="preserve"> te draaien.</w:t>
      </w:r>
    </w:p>
    <w:p w14:paraId="521C7987" w14:textId="4A437A1C" w:rsidR="000A6752" w:rsidRPr="000A6752" w:rsidRDefault="000A6752" w:rsidP="00480C65">
      <w:pPr>
        <w:pStyle w:val="NormalWeb"/>
        <w:rPr>
          <w:b/>
          <w:bCs/>
        </w:rPr>
      </w:pPr>
      <w:r>
        <w:rPr>
          <w:b/>
          <w:bCs/>
        </w:rPr>
        <w:t>Resultaten</w:t>
      </w:r>
    </w:p>
    <w:p w14:paraId="3FD83055" w14:textId="77777777" w:rsidR="00480C65" w:rsidRDefault="00480C65" w:rsidP="00480C65">
      <w:pPr>
        <w:pStyle w:val="NormalWeb"/>
      </w:pPr>
      <w:r>
        <w:t xml:space="preserve">In dit </w:t>
      </w:r>
      <w:proofErr w:type="spellStart"/>
      <w:r>
        <w:t>hoofdstukworden</w:t>
      </w:r>
      <w:proofErr w:type="spellEnd"/>
      <w:r>
        <w:t xml:space="preserve"> de deelvragen beantwoord aan de hand van de analyse resultaten. Ook wordt uiteengezet welke vragen niet beantwoord kunnen worden en welke </w:t>
      </w:r>
      <w:proofErr w:type="spellStart"/>
      <w:r>
        <w:t>artifacten</w:t>
      </w:r>
      <w:proofErr w:type="spellEnd"/>
      <w:r>
        <w:t xml:space="preserve"> opgeleverd worden. Als eerste wordt gekeken naar de verhouding van het </w:t>
      </w:r>
      <w:proofErr w:type="spellStart"/>
      <w:r>
        <w:t>HoB</w:t>
      </w:r>
      <w:proofErr w:type="spellEnd"/>
      <w:r>
        <w:t xml:space="preserve"> salaris t.o.v. het salaris op Indeed, vervolgens wordt gekeken</w:t>
      </w:r>
    </w:p>
    <w:p w14:paraId="36BF0AB4" w14:textId="797F486C" w:rsidR="00480C65" w:rsidRPr="00385E1E" w:rsidRDefault="00480C65" w:rsidP="00480C65">
      <w:pPr>
        <w:pStyle w:val="NormalWeb"/>
        <w:rPr>
          <w:b/>
          <w:bCs/>
        </w:rPr>
      </w:pPr>
      <w:r w:rsidRPr="00385E1E">
        <w:rPr>
          <w:b/>
          <w:bCs/>
        </w:rPr>
        <w:t xml:space="preserve">Hoe verhoudt het loon van </w:t>
      </w:r>
      <w:proofErr w:type="spellStart"/>
      <w:r w:rsidRPr="00385E1E">
        <w:rPr>
          <w:b/>
          <w:bCs/>
        </w:rPr>
        <w:t>HoB</w:t>
      </w:r>
      <w:proofErr w:type="spellEnd"/>
      <w:r w:rsidRPr="00385E1E">
        <w:rPr>
          <w:b/>
          <w:bCs/>
        </w:rPr>
        <w:t xml:space="preserve"> zich tot de Nederlandse banenmarkt op het gebied van data specialisten?</w:t>
      </w:r>
    </w:p>
    <w:p w14:paraId="5C7CDE68" w14:textId="18F49185" w:rsidR="00480C65" w:rsidRDefault="00480C65" w:rsidP="00480C65">
      <w:pPr>
        <w:pStyle w:val="NormalWeb"/>
      </w:pPr>
      <w:r>
        <w:t xml:space="preserve">Binnen </w:t>
      </w:r>
      <w:proofErr w:type="spellStart"/>
      <w:r>
        <w:t>HoB</w:t>
      </w:r>
      <w:proofErr w:type="spellEnd"/>
      <w:r>
        <w:t xml:space="preserve"> is het mogelijk om op verschillende manieren salarisverhoging te behalen. Zo wordt een consultant beloont voor het behalen van cursussen en opleidingen en hangt de verhoging samen met de beoordeling. Afhankelijk van het niveau van de consultant is dit een absolute stijging of een relatieve stijging ten opzichten van het huidige loon. Ook worden consultants beloond voor het behalen van cursussen. Om deze reden is het </w:t>
      </w:r>
      <w:proofErr w:type="spellStart"/>
      <w:r>
        <w:t>lasting</w:t>
      </w:r>
      <w:proofErr w:type="spellEnd"/>
      <w:r>
        <w:t xml:space="preserve"> om een accuraat salaris te bepalen. Gelukkig heeft </w:t>
      </w:r>
      <w:proofErr w:type="spellStart"/>
      <w:r>
        <w:t>HoB</w:t>
      </w:r>
      <w:proofErr w:type="spellEnd"/>
      <w:r>
        <w:t xml:space="preserve"> op haar website de referentie salarissen voor 1ste, 2de en 3de </w:t>
      </w:r>
      <w:proofErr w:type="spellStart"/>
      <w:r>
        <w:t>jaars</w:t>
      </w:r>
      <w:proofErr w:type="spellEnd"/>
      <w:r>
        <w:t xml:space="preserve"> consultants staan (€2.763,- , €3.087,- , €3.591,- respectievelijk).</w:t>
      </w:r>
    </w:p>
    <w:p w14:paraId="6D91B438" w14:textId="7EDBF351" w:rsidR="00480C65" w:rsidRDefault="00480C65" w:rsidP="00480C65">
      <w:pPr>
        <w:pStyle w:val="NormalWeb"/>
      </w:pPr>
      <w:r>
        <w:t xml:space="preserve">De vraag van </w:t>
      </w:r>
      <w:proofErr w:type="spellStart"/>
      <w:r>
        <w:t>HoB</w:t>
      </w:r>
      <w:proofErr w:type="spellEnd"/>
      <w:r>
        <w:t xml:space="preserve"> is om dit geboden salaris aanbod op waarden te schatten ten opzichten van de markt. In onderstaande grafiek is te zien dat het </w:t>
      </w:r>
      <w:proofErr w:type="spellStart"/>
      <w:r>
        <w:t>HoB</w:t>
      </w:r>
      <w:proofErr w:type="spellEnd"/>
      <w:r>
        <w:t xml:space="preserve"> salaris de eerste twee jaren lager ligt dan het mediaan en modale salaris aangeboden op Indeed.</w:t>
      </w:r>
    </w:p>
    <w:p w14:paraId="0FB6EC3D" w14:textId="77777777" w:rsidR="00480C65" w:rsidRDefault="00480C65" w:rsidP="00480C65">
      <w:pPr>
        <w:pStyle w:val="NormalWeb"/>
      </w:pPr>
      <w:r>
        <w:t xml:space="preserve">In de bovenstaande analyse is het </w:t>
      </w:r>
      <w:proofErr w:type="spellStart"/>
      <w:r>
        <w:t>het</w:t>
      </w:r>
      <w:proofErr w:type="spellEnd"/>
      <w:r>
        <w:t xml:space="preserve"> aantal jaren werkervaring van de indeed vacatures niet </w:t>
      </w:r>
      <w:proofErr w:type="spellStart"/>
      <w:r>
        <w:t>meegeneomen</w:t>
      </w:r>
      <w:proofErr w:type="spellEnd"/>
      <w:r>
        <w:t xml:space="preserve">. De dataset is wel </w:t>
      </w:r>
      <w:proofErr w:type="spellStart"/>
      <w:r>
        <w:t>vereikt</w:t>
      </w:r>
      <w:proofErr w:type="spellEnd"/>
      <w:r>
        <w:t xml:space="preserve"> met een kolom die het aantal jaren ervaring aangeeft. Echter, doordat er '</w:t>
      </w:r>
      <w:proofErr w:type="spellStart"/>
      <w:r>
        <w:t>regex</w:t>
      </w:r>
      <w:proofErr w:type="spellEnd"/>
      <w:r>
        <w:t xml:space="preserve">' is gebruikt en de data erg ongestructureerd is zal deze kolom niet helemaal betrouwbaar zijn. Desondanks kan deze data gebruikt worden om toch een indruk te krijgen van de salarisverdeling over de verschillende eisen qua jaren werkervaring. In onderstaande grafiek komt duidelijk naar voren dat het salaris van </w:t>
      </w:r>
      <w:proofErr w:type="spellStart"/>
      <w:r>
        <w:t>HoB</w:t>
      </w:r>
      <w:proofErr w:type="spellEnd"/>
      <w:r>
        <w:t xml:space="preserve"> personeel in jaar 3 hoger ligt dan het modale salaris dat op indeed geboden wordt tot en met jaar 3. Ook is opvallend dat bij 8 jaar werkervaring de curve naar links </w:t>
      </w:r>
      <w:proofErr w:type="spellStart"/>
      <w:r>
        <w:t>verschuifd</w:t>
      </w:r>
      <w:proofErr w:type="spellEnd"/>
    </w:p>
    <w:p w14:paraId="58C7ACC0" w14:textId="5A4EB7F8" w:rsidR="00480C65" w:rsidRDefault="00480C65" w:rsidP="00480C65">
      <w:pPr>
        <w:pStyle w:val="NormalWeb"/>
      </w:pPr>
      <w:r>
        <w:t xml:space="preserve">Het salaris bij </w:t>
      </w:r>
      <w:proofErr w:type="spellStart"/>
      <w:r>
        <w:t>HoB</w:t>
      </w:r>
      <w:proofErr w:type="spellEnd"/>
      <w:r>
        <w:t xml:space="preserve"> wordt niet alleen bepaald door werkervaring. Het is namelijk ook zo dat er veel in de consultants wordt geïnvesteerd doormiddel van trainingen. </w:t>
      </w:r>
      <w:proofErr w:type="spellStart"/>
      <w:r>
        <w:t>HoB</w:t>
      </w:r>
      <w:proofErr w:type="spellEnd"/>
      <w:r>
        <w:t xml:space="preserve"> richt zich zowel op hard-, als </w:t>
      </w:r>
      <w:proofErr w:type="spellStart"/>
      <w:r>
        <w:t>softskills</w:t>
      </w:r>
      <w:proofErr w:type="spellEnd"/>
      <w:r>
        <w:t xml:space="preserve">. Binnen dit onderzoek zijn de </w:t>
      </w:r>
      <w:proofErr w:type="spellStart"/>
      <w:r>
        <w:t>hardskills</w:t>
      </w:r>
      <w:proofErr w:type="spellEnd"/>
      <w:r>
        <w:t xml:space="preserve"> het meest accurate uit de tekst te halen en daardoor het beste te onderzoeken. Bij </w:t>
      </w:r>
      <w:proofErr w:type="spellStart"/>
      <w:r>
        <w:t>HoB</w:t>
      </w:r>
      <w:proofErr w:type="spellEnd"/>
      <w:r>
        <w:t xml:space="preserve"> zal een consultant data gemiddeld 3 tot 5 skills overkoepelende skills machtig zijn, In kader van dit project is niet direct meetbaar welke skills het meest voorkomen binnen </w:t>
      </w:r>
      <w:proofErr w:type="spellStart"/>
      <w:r>
        <w:t>HoB</w:t>
      </w:r>
      <w:proofErr w:type="spellEnd"/>
      <w:r>
        <w:t xml:space="preserve"> data consultants, echter op ervaring afgaande </w:t>
      </w:r>
      <w:r>
        <w:lastRenderedPageBreak/>
        <w:t>zal dit de volgende skills betreffen: SQL, Python, R, Excel en Data Modeleren. In onderstaande analyse is de salaris verdeling voor 3, 4, en 5 skills te zien.</w:t>
      </w:r>
    </w:p>
    <w:p w14:paraId="1BF146C2" w14:textId="5E4A0FD8" w:rsidR="00480C65" w:rsidRDefault="00480C65" w:rsidP="00480C65">
      <w:pPr>
        <w:pStyle w:val="NormalWeb"/>
      </w:pPr>
      <w:r>
        <w:t xml:space="preserve">Hieronder zijn drie grafieken weergegeven. Iedere grafiek laat het mediaan salaris per aantal skills zien. De balken zijn groen gekleurd zodra het referentie salaris van </w:t>
      </w:r>
      <w:proofErr w:type="spellStart"/>
      <w:r>
        <w:t>HoB</w:t>
      </w:r>
      <w:proofErr w:type="spellEnd"/>
      <w:r>
        <w:t xml:space="preserve"> hoger ligt dan het mediaan salaris. Er vallen hier twee belangrijke dingen op, namelijk:</w:t>
      </w:r>
    </w:p>
    <w:p w14:paraId="7C0F7764" w14:textId="2AA02F79" w:rsidR="00480C65" w:rsidRDefault="00480C65" w:rsidP="00480C65">
      <w:pPr>
        <w:pStyle w:val="NormalWeb"/>
      </w:pPr>
      <w:r>
        <w:t xml:space="preserve">Er is een klein positief lineair verband tussen het aantal skills en het mediaan </w:t>
      </w:r>
      <w:proofErr w:type="spellStart"/>
      <w:r>
        <w:t>gebode</w:t>
      </w:r>
      <w:proofErr w:type="spellEnd"/>
      <w:r>
        <w:t xml:space="preserve"> salaris</w:t>
      </w:r>
    </w:p>
    <w:p w14:paraId="34F5CDB6" w14:textId="477690DC" w:rsidR="00480C65" w:rsidRDefault="00480C65" w:rsidP="00480C65">
      <w:pPr>
        <w:pStyle w:val="NormalWeb"/>
      </w:pPr>
      <w:r>
        <w:t xml:space="preserve">Het referentie salaris van </w:t>
      </w:r>
      <w:proofErr w:type="spellStart"/>
      <w:r>
        <w:t>HoB</w:t>
      </w:r>
      <w:proofErr w:type="spellEnd"/>
      <w:r>
        <w:t xml:space="preserve"> is pas vanaf het 3e jaar 'competitief' te noemen.</w:t>
      </w:r>
    </w:p>
    <w:p w14:paraId="57125845" w14:textId="6BD5E562" w:rsidR="00480C65" w:rsidRDefault="00480C65" w:rsidP="00480C65">
      <w:pPr>
        <w:pStyle w:val="NormalWeb"/>
      </w:pPr>
      <w:r>
        <w:t>Een verdieping zou nog bereikt kunnen worden door ook te kijken naar het aantal jaren werkervaring als extra dimensie. Helaas zijn er op dit moment te weinig observaties om deze extra dimensie toe te voegen in deze analyse.</w:t>
      </w:r>
    </w:p>
    <w:p w14:paraId="06CC27FB" w14:textId="5A67495E" w:rsidR="00480C65" w:rsidRPr="00385E1E" w:rsidRDefault="00480C65" w:rsidP="00480C65">
      <w:pPr>
        <w:pStyle w:val="NormalWeb"/>
        <w:rPr>
          <w:b/>
          <w:bCs/>
        </w:rPr>
      </w:pPr>
      <w:r w:rsidRPr="00385E1E">
        <w:rPr>
          <w:b/>
          <w:bCs/>
        </w:rPr>
        <w:t>Vraag naar Skills</w:t>
      </w:r>
    </w:p>
    <w:p w14:paraId="1ED29801" w14:textId="1048F838" w:rsidR="00480C65" w:rsidRDefault="00480C65" w:rsidP="00480C65">
      <w:pPr>
        <w:pStyle w:val="NormalWeb"/>
      </w:pPr>
      <w:r>
        <w:t xml:space="preserve">De volgende deelvraag voor dit onderzoek gaat om de vraag ontwikkeling naar specifieke skills. Hoe ontwikkelt de vraag naar specifieke skills zich over de tijd? Deze deelvraag is lastig te beantwoorden op binnen dit onderzoek. De data loopt niet verder terug dan begin februari 2022. Voor een duidelijke trend analyse is er data nodig van ~3 jaar. Dit maakt dat onderstaande analyses een versimpelde weergaven zullen zijn. De artefacten die aangeleverd worden (waaronder de </w:t>
      </w:r>
      <w:proofErr w:type="spellStart"/>
      <w:r>
        <w:t>scraper</w:t>
      </w:r>
      <w:proofErr w:type="spellEnd"/>
      <w:r>
        <w:t>) kunnen gebruikt worden om deze dataset verder op te bouwen totdat er genoeg data is om de onderstaande analyse opnieuw te doen.</w:t>
      </w:r>
    </w:p>
    <w:p w14:paraId="7084A9E6" w14:textId="3ADB75F4" w:rsidR="00480C65" w:rsidRDefault="00480C65" w:rsidP="00480C65">
      <w:pPr>
        <w:pStyle w:val="NormalWeb"/>
      </w:pPr>
      <w:r>
        <w:t xml:space="preserve">Als eerst kan er gekeken worden naar de totale vraag naar skills. In de twee onderstaande grafieken zijn zowel de 20 meest gevraagde skills als de 20 minst gevraagde skills terug te vinden. de top drie is hier weinig verrassend en behelst de toch wel meest bekende talen binnen het data vakgebied. </w:t>
      </w:r>
      <w:proofErr w:type="spellStart"/>
      <w:r>
        <w:t>Verassender</w:t>
      </w:r>
      <w:proofErr w:type="spellEnd"/>
      <w:r>
        <w:t xml:space="preserve"> is om Tableau in de top 20 te zien maar geen </w:t>
      </w:r>
      <w:proofErr w:type="spellStart"/>
      <w:r>
        <w:t>PowerBI</w:t>
      </w:r>
      <w:proofErr w:type="spellEnd"/>
      <w:r>
        <w:t xml:space="preserve">. Verder wordt nu duidelijk wanneer gekeken wordt naar zowel de top als de </w:t>
      </w:r>
      <w:proofErr w:type="spellStart"/>
      <w:r>
        <w:t>bottom</w:t>
      </w:r>
      <w:proofErr w:type="spellEnd"/>
      <w:r>
        <w:t xml:space="preserve"> 20 dat er een mix van echte hard skills en bepaalde conventies (zoals "</w:t>
      </w:r>
      <w:proofErr w:type="spellStart"/>
      <w:r>
        <w:t>https</w:t>
      </w:r>
      <w:proofErr w:type="spellEnd"/>
      <w:r>
        <w:t xml:space="preserve">" en "rest") worden opgenomen in de </w:t>
      </w:r>
      <w:proofErr w:type="spellStart"/>
      <w:r>
        <w:t>skill</w:t>
      </w:r>
      <w:proofErr w:type="spellEnd"/>
      <w:r>
        <w:t xml:space="preserve"> referentie lijst uit D001. Hier is met namen opvallend dat "marketing" en "</w:t>
      </w:r>
      <w:proofErr w:type="spellStart"/>
      <w:r>
        <w:t>network</w:t>
      </w:r>
      <w:proofErr w:type="spellEnd"/>
      <w:r>
        <w:t>" hoog scoren. Hierin kan er aangenomen worden dat "</w:t>
      </w:r>
      <w:proofErr w:type="spellStart"/>
      <w:r>
        <w:t>network</w:t>
      </w:r>
      <w:proofErr w:type="spellEnd"/>
      <w:r>
        <w:t xml:space="preserve">" het </w:t>
      </w:r>
      <w:proofErr w:type="spellStart"/>
      <w:r>
        <w:t>cloud</w:t>
      </w:r>
      <w:proofErr w:type="spellEnd"/>
      <w:r>
        <w:t xml:space="preserve"> aspect zijn van het data vak, maar, het zou ook kunnen duiden op neurale netwerken. Helaas is dit een fout in het scrapen en binnen dit project niet direct meer te herstellen. Wat betreft "marketing" kan verwacht worden dat dit gaat om marketing </w:t>
      </w:r>
      <w:proofErr w:type="spellStart"/>
      <w:r>
        <w:t>analytics</w:t>
      </w:r>
      <w:proofErr w:type="spellEnd"/>
      <w:r>
        <w:t xml:space="preserve"> en marketing </w:t>
      </w:r>
      <w:proofErr w:type="spellStart"/>
      <w:r>
        <w:t>automation</w:t>
      </w:r>
      <w:proofErr w:type="spellEnd"/>
      <w:r>
        <w:t xml:space="preserve">. Twee velden die erg groot zijn binnen data </w:t>
      </w:r>
      <w:proofErr w:type="spellStart"/>
      <w:r>
        <w:t>science</w:t>
      </w:r>
      <w:proofErr w:type="spellEnd"/>
      <w:r>
        <w:t xml:space="preserve"> en data </w:t>
      </w:r>
      <w:proofErr w:type="spellStart"/>
      <w:r>
        <w:t>analytics</w:t>
      </w:r>
      <w:proofErr w:type="spellEnd"/>
      <w:r>
        <w:t>.</w:t>
      </w:r>
    </w:p>
    <w:p w14:paraId="65594328" w14:textId="3CB30534" w:rsidR="00480C65" w:rsidRDefault="00480C65" w:rsidP="00480C65">
      <w:pPr>
        <w:pStyle w:val="NormalWeb"/>
      </w:pPr>
      <w:r>
        <w:t xml:space="preserve">Het opmerkelijkste is dat </w:t>
      </w:r>
      <w:proofErr w:type="spellStart"/>
      <w:r>
        <w:t>PowerBI</w:t>
      </w:r>
      <w:proofErr w:type="spellEnd"/>
      <w:r>
        <w:t xml:space="preserve"> niet hoger in de lijst staat. Een van de platformen waarop </w:t>
      </w:r>
      <w:proofErr w:type="spellStart"/>
      <w:r>
        <w:t>HoB</w:t>
      </w:r>
      <w:proofErr w:type="spellEnd"/>
      <w:r>
        <w:t xml:space="preserve"> haar energie richt wat betreft trainingen. In tegenstelling is het Tableau waar dagelijks meer vacatures voor verschijnen. Dit om te overeen met de initiële analyse van D001 waarin de aannamen was dat de Amerikaanse markt andere voorkeuren heeft dan de Nederlandse markt, wat aanleiding zou kunnen zijn voor verder onderzoek.</w:t>
      </w:r>
    </w:p>
    <w:p w14:paraId="07CDD75E" w14:textId="06CFDBA1" w:rsidR="00480C65" w:rsidRDefault="00480C65" w:rsidP="00480C65">
      <w:pPr>
        <w:pStyle w:val="NormalWeb"/>
      </w:pPr>
      <w:r>
        <w:t xml:space="preserve">De </w:t>
      </w:r>
      <w:proofErr w:type="spellStart"/>
      <w:r>
        <w:t>bottom</w:t>
      </w:r>
      <w:proofErr w:type="spellEnd"/>
      <w:r>
        <w:t xml:space="preserve"> 20 geeft weinig informatie. Het zijn in meer en mindere maten bekende talen/tools. het signaleert een niche binnen de vacatures maar buiten het feit dat </w:t>
      </w:r>
      <w:proofErr w:type="spellStart"/>
      <w:r>
        <w:t>HoB</w:t>
      </w:r>
      <w:proofErr w:type="spellEnd"/>
      <w:r>
        <w:t xml:space="preserve"> haar activiteiten hier niet op moet focussen levert dit ons geen extra informatie op.</w:t>
      </w:r>
    </w:p>
    <w:p w14:paraId="207B9986" w14:textId="5F222A06" w:rsidR="00480C65" w:rsidRPr="00385E1E" w:rsidRDefault="00480C65" w:rsidP="00480C65">
      <w:pPr>
        <w:pStyle w:val="NormalWeb"/>
        <w:rPr>
          <w:b/>
          <w:bCs/>
        </w:rPr>
      </w:pPr>
      <w:r w:rsidRPr="00385E1E">
        <w:rPr>
          <w:b/>
          <w:bCs/>
        </w:rPr>
        <w:t>Instroom vacatures</w:t>
      </w:r>
    </w:p>
    <w:p w14:paraId="3BFC2C96" w14:textId="2FDA274B" w:rsidR="00480C65" w:rsidRDefault="00480C65" w:rsidP="00480C65">
      <w:pPr>
        <w:pStyle w:val="NormalWeb"/>
      </w:pPr>
      <w:r>
        <w:lastRenderedPageBreak/>
        <w:t>Een volgende stap is patroon analyse. Omdat de data niet vergenoeg terug gaat kan er geen accurate voorspelling worden gedaan over de ontwikkeling naar de vraag. Naast dat het inspelen op deze vraag ontwikkeling ook erg lastig is wegens de doorlooptijd van het opzetten van opleidingen en het opleiden van kandidaten. Wel kan er gestart worden met een analyse of er een bepaald patroon is m.b.t. de instroom.</w:t>
      </w:r>
    </w:p>
    <w:p w14:paraId="4D690F7E" w14:textId="0944CF87" w:rsidR="00480C65" w:rsidRDefault="00480C65" w:rsidP="00480C65">
      <w:pPr>
        <w:pStyle w:val="NormalWeb"/>
      </w:pPr>
      <w:r>
        <w:t xml:space="preserve">De eerste grafiek hieronder maakt duidelijk dat er een grote instroom van vacatures is op het eerste moment van scrapen. Dit heeft een logische verklaring: Indeed kent drie soorten waarden m.b.t </w:t>
      </w:r>
      <w:proofErr w:type="spellStart"/>
      <w:r>
        <w:t>plaatsings</w:t>
      </w:r>
      <w:proofErr w:type="spellEnd"/>
      <w:r>
        <w:t xml:space="preserve"> moment "Vandaag", "1-30 dagen geleden" "30+ dagen geleden". De </w:t>
      </w:r>
      <w:proofErr w:type="spellStart"/>
      <w:r>
        <w:t>scraper</w:t>
      </w:r>
      <w:proofErr w:type="spellEnd"/>
      <w:r>
        <w:t xml:space="preserve"> maakt geen onderscheid tussen "30" en "30+" Dit betekent dat het eerste moment van scrapen alle "30" en "30+" kenmerken om worden gezet naar "30". Dit verklaart een spike wanneer deze twee waarden voorkomen, doordat tijdens het data schonen dubbele rijen worden verwijderd (de eerste wordt behouden) zien we dit effect alleen terug in het begin van de totale dataset. Wanneer er dus gekeken wordt naar de vraag over tijd zal het binnen deze dataset noodzakelijk zijn om vanaf 5 februari 2022 te kijken. In beide grafieken is lastig vast te stellen of er een correlatie of een bepaald patroon aanwezig is. Wel valt op te maken dat er over het algemeen een dalende trend lijkt te zijn. Om hier echter meer over te zeggen zal minstens 3 jaar aan data nodig zijn om trends en patronen te kunnen vaststellen.</w:t>
      </w:r>
    </w:p>
    <w:p w14:paraId="6F295626" w14:textId="240E8274" w:rsidR="00480C65" w:rsidRDefault="00480C65" w:rsidP="00480C65">
      <w:pPr>
        <w:pStyle w:val="NormalWeb"/>
      </w:pPr>
      <w:r>
        <w:t xml:space="preserve">Beide grafieken lijken pieken op bepaalde intervallen te tonen. In de derde grafiek wordt daarom de autocorrelatie </w:t>
      </w:r>
      <w:proofErr w:type="spellStart"/>
      <w:r>
        <w:t>weerggeven</w:t>
      </w:r>
      <w:proofErr w:type="spellEnd"/>
      <w:r>
        <w:t xml:space="preserve"> hieruit blijkt dat er geen duidelijk patroon aanwezig is, hierbij zou 1 (of -1) een mogelijke correlatie of patroon aanduiden. Deze vindt alleen plaats op lag 0. Dit betekent dat er alleen een verband is op de dag zelf. Kortom lijkt er geen patroon zichtbaar te zijn wat betreft de instroom.</w:t>
      </w:r>
    </w:p>
    <w:p w14:paraId="3EEE508E" w14:textId="77777777" w:rsidR="00480C65" w:rsidRPr="00480C65" w:rsidRDefault="00480C65" w:rsidP="00480C65">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57953001"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Hoewel er met de huidige data nog geen overkoepelend patroon te signaleren is kan er wel gekeken worden naar de ontwikkeling van de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behoeften. Ook hier mist er een hoeveelheid data waarmee een goede tijdanalyse gedaan kan worden. Daarom dienen onderstaande grafieken en bijbehorende code ook als artefact waar op een later moment gebruik van gemaakt kan worden. In onderstaande grafieken zijn in iedergeval de drie meest gebruikte programmeertalen rondom data specialisaties te vinden. Daarnaast is het analyse platform Tableau weergegeven en de twee </w:t>
      </w:r>
      <w:proofErr w:type="spellStart"/>
      <w:r w:rsidRPr="00480C65">
        <w:rPr>
          <w:rFonts w:ascii="Times New Roman" w:eastAsia="Times New Roman" w:hAnsi="Times New Roman" w:cs="Times New Roman"/>
          <w:sz w:val="24"/>
          <w:szCs w:val="24"/>
        </w:rPr>
        <w:t>cloud</w:t>
      </w:r>
      <w:proofErr w:type="spellEnd"/>
      <w:r w:rsidRPr="00480C65">
        <w:rPr>
          <w:rFonts w:ascii="Times New Roman" w:eastAsia="Times New Roman" w:hAnsi="Times New Roman" w:cs="Times New Roman"/>
          <w:sz w:val="24"/>
          <w:szCs w:val="24"/>
        </w:rPr>
        <w:t xml:space="preserve"> oplossingen AWS en </w:t>
      </w:r>
      <w:proofErr w:type="spellStart"/>
      <w:r w:rsidRPr="00480C65">
        <w:rPr>
          <w:rFonts w:ascii="Times New Roman" w:eastAsia="Times New Roman" w:hAnsi="Times New Roman" w:cs="Times New Roman"/>
          <w:sz w:val="24"/>
          <w:szCs w:val="24"/>
        </w:rPr>
        <w:t>Azure</w:t>
      </w:r>
      <w:proofErr w:type="spellEnd"/>
      <w:r w:rsidRPr="00480C65">
        <w:rPr>
          <w:rFonts w:ascii="Times New Roman" w:eastAsia="Times New Roman" w:hAnsi="Times New Roman" w:cs="Times New Roman"/>
          <w:sz w:val="24"/>
          <w:szCs w:val="24"/>
        </w:rPr>
        <w:t>.</w:t>
      </w:r>
    </w:p>
    <w:p w14:paraId="115F6DBC"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Ook is hier weer een dalende trend te zien in nagenoeg alle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aanvragen. Zowel in onderstaande grafieken als in het overzicht van totale aanvragen kan dit te verklaren zijn door de </w:t>
      </w:r>
      <w:proofErr w:type="spellStart"/>
      <w:r w:rsidRPr="00480C65">
        <w:rPr>
          <w:rFonts w:ascii="Times New Roman" w:eastAsia="Times New Roman" w:hAnsi="Times New Roman" w:cs="Times New Roman"/>
          <w:sz w:val="24"/>
          <w:szCs w:val="24"/>
        </w:rPr>
        <w:t>rijkwijdte</w:t>
      </w:r>
      <w:proofErr w:type="spellEnd"/>
      <w:r w:rsidRPr="00480C65">
        <w:rPr>
          <w:rFonts w:ascii="Times New Roman" w:eastAsia="Times New Roman" w:hAnsi="Times New Roman" w:cs="Times New Roman"/>
          <w:sz w:val="24"/>
          <w:szCs w:val="24"/>
        </w:rPr>
        <w:t xml:space="preserve"> van het </w:t>
      </w:r>
      <w:proofErr w:type="spellStart"/>
      <w:r w:rsidRPr="00480C65">
        <w:rPr>
          <w:rFonts w:ascii="Times New Roman" w:eastAsia="Times New Roman" w:hAnsi="Times New Roman" w:cs="Times New Roman"/>
          <w:sz w:val="24"/>
          <w:szCs w:val="24"/>
        </w:rPr>
        <w:t>scraping</w:t>
      </w:r>
      <w:proofErr w:type="spellEnd"/>
      <w:r w:rsidRPr="00480C65">
        <w:rPr>
          <w:rFonts w:ascii="Times New Roman" w:eastAsia="Times New Roman" w:hAnsi="Times New Roman" w:cs="Times New Roman"/>
          <w:sz w:val="24"/>
          <w:szCs w:val="24"/>
        </w:rPr>
        <w:t xml:space="preserve"> script (max 300 vacatures) en de willekeurige sortering op de Indeed. Daarom zal ook hier de tijd een belangrijke factor spelen en een goede analyse na 3 jaar data verzamelen gedaan kunnen worden.</w:t>
      </w:r>
    </w:p>
    <w:p w14:paraId="02EE411E" w14:textId="77777777" w:rsidR="008C64A5" w:rsidRDefault="00480C65" w:rsidP="008C64A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Wat we uit deze en de voorgaande analyse in iedergeval kunnen opmaken is het feit dat er een daling is in vacatures na een piek aan het begin van februari.</w:t>
      </w:r>
    </w:p>
    <w:p w14:paraId="30321608" w14:textId="3694BB9D" w:rsidR="008C64A5" w:rsidRPr="00385E1E" w:rsidRDefault="008C64A5" w:rsidP="008C64A5">
      <w:pPr>
        <w:spacing w:before="100" w:beforeAutospacing="1" w:after="100" w:afterAutospacing="1" w:line="240" w:lineRule="auto"/>
        <w:rPr>
          <w:rFonts w:ascii="Times New Roman" w:eastAsia="Times New Roman" w:hAnsi="Times New Roman" w:cs="Times New Roman"/>
          <w:b/>
          <w:bCs/>
          <w:sz w:val="24"/>
          <w:szCs w:val="24"/>
        </w:rPr>
      </w:pPr>
      <w:r w:rsidRPr="00385E1E">
        <w:rPr>
          <w:b/>
          <w:bCs/>
        </w:rPr>
        <w:t>Ontwikkeling opdrachtgevers</w:t>
      </w:r>
    </w:p>
    <w:p w14:paraId="3E137049" w14:textId="77777777" w:rsidR="008C64A5" w:rsidRDefault="008C64A5" w:rsidP="008C64A5">
      <w:pPr>
        <w:pStyle w:val="NormalWeb"/>
      </w:pPr>
      <w:r>
        <w:t xml:space="preserve">De laatste deelvraag voor dit onderzoek betreft de ontwikkeling en verhouding van de vraag vanuit mogelijke opdrachtgevers. Omdat het gebleken is dat de ontwikkeling van de vraag te weinig zegt wordt hier alleen nog gekeken naar de totale vraag vanuit opdrachtgevers. Hierop </w:t>
      </w:r>
      <w:r>
        <w:lastRenderedPageBreak/>
        <w:t>kunnen we binnen een aantal elementen segmenteren, namelijk: functietype en gevraagde skills.</w:t>
      </w:r>
    </w:p>
    <w:p w14:paraId="3DD5CC3D" w14:textId="6C9F2CFF" w:rsidR="008C64A5" w:rsidRDefault="008C64A5" w:rsidP="008C64A5">
      <w:pPr>
        <w:pStyle w:val="NormalWeb"/>
      </w:pPr>
      <w:r>
        <w:t xml:space="preserve">Allereerst wordt gekeken naar de 25 bedrijven met het grootste aanbod . in de eerste grafiek is te zien dat er overwegend gevraagd wordt naar data scientisten, vervolgens data analisten, en in veel mindere maten naar data engineers. Wanneer andere detacheerders / uitzendbureaus / </w:t>
      </w:r>
      <w:proofErr w:type="spellStart"/>
      <w:r>
        <w:t>consultancies</w:t>
      </w:r>
      <w:proofErr w:type="spellEnd"/>
      <w:r>
        <w:t xml:space="preserve"> worden weggelaten blijft de volgende top 5 bedrijven over (ten tijden schrijven):</w:t>
      </w:r>
    </w:p>
    <w:p w14:paraId="4E5CA1FD" w14:textId="7FE418FA" w:rsidR="008C64A5" w:rsidRDefault="008C64A5" w:rsidP="008C64A5">
      <w:pPr>
        <w:pStyle w:val="NormalWeb"/>
      </w:pPr>
      <w:r>
        <w:t>Bertelsmann</w:t>
      </w:r>
    </w:p>
    <w:p w14:paraId="118AD03D" w14:textId="4194AE00" w:rsidR="008C64A5" w:rsidRDefault="008C64A5" w:rsidP="008C64A5">
      <w:pPr>
        <w:pStyle w:val="NormalWeb"/>
      </w:pPr>
      <w:r>
        <w:t>NN</w:t>
      </w:r>
    </w:p>
    <w:p w14:paraId="24126CCA" w14:textId="7CDCE6F1" w:rsidR="008C64A5" w:rsidRDefault="008C64A5" w:rsidP="008C64A5">
      <w:pPr>
        <w:pStyle w:val="NormalWeb"/>
      </w:pPr>
      <w:r>
        <w:t>Rabobank</w:t>
      </w:r>
    </w:p>
    <w:p w14:paraId="5F811768" w14:textId="14EDAB9A" w:rsidR="008C64A5" w:rsidRDefault="008C64A5" w:rsidP="008C64A5">
      <w:pPr>
        <w:pStyle w:val="NormalWeb"/>
      </w:pPr>
      <w:r>
        <w:t>Belastingdienst</w:t>
      </w:r>
    </w:p>
    <w:p w14:paraId="202C48BB" w14:textId="69C064F3" w:rsidR="008C64A5" w:rsidRDefault="008C64A5" w:rsidP="008C64A5">
      <w:pPr>
        <w:pStyle w:val="NormalWeb"/>
      </w:pPr>
      <w:r>
        <w:t>Rijkswaterstaat</w:t>
      </w:r>
    </w:p>
    <w:p w14:paraId="30A646AE" w14:textId="57FB9643" w:rsidR="008C64A5" w:rsidRDefault="008C64A5" w:rsidP="008C64A5">
      <w:pPr>
        <w:pStyle w:val="NormalWeb"/>
      </w:pPr>
      <w:r>
        <w:t xml:space="preserve">Vanuit bovenstaande groep werkt </w:t>
      </w:r>
      <w:proofErr w:type="spellStart"/>
      <w:r>
        <w:t>HoB</w:t>
      </w:r>
      <w:proofErr w:type="spellEnd"/>
      <w:r>
        <w:t xml:space="preserve"> nog niet samen met Bertelsmann (een mediaconglomeraat) wat zou kunnen duiden op mogelijkheden tot een nieuwe samenwerking.</w:t>
      </w:r>
    </w:p>
    <w:p w14:paraId="6B06B123" w14:textId="15FAF7A8" w:rsidR="008C64A5" w:rsidRDefault="008C64A5" w:rsidP="008C64A5">
      <w:pPr>
        <w:pStyle w:val="NormalWeb"/>
      </w:pPr>
      <w:r>
        <w:t xml:space="preserve">In de volgende twee grafieken zijn de top 10 bedrijven (van de top 25) gekozen die zich niet richten op detachering, consultancy of </w:t>
      </w:r>
      <w:proofErr w:type="spellStart"/>
      <w:r>
        <w:t>traineeships</w:t>
      </w:r>
      <w:proofErr w:type="spellEnd"/>
      <w:r>
        <w:t xml:space="preserve">. Hierin is de verdeling over functie type en de 10 meest gevraagde skills te zien. Het is duidelijk te zien dat zowel de functie type en de gevraagde vaardigheden in zekere zinnen overeenkomen met de eerder vastgestelde verdeling over de gehele </w:t>
      </w:r>
      <w:proofErr w:type="spellStart"/>
      <w:r>
        <w:t>gescrapte</w:t>
      </w:r>
      <w:proofErr w:type="spellEnd"/>
      <w:r>
        <w:t xml:space="preserve"> populatie (een paar afwijkingen achterwege gelaten). Zo lijkt de data analist het meest gezocht te worden, gevolgd door data </w:t>
      </w:r>
      <w:proofErr w:type="spellStart"/>
      <w:r>
        <w:t>scientist</w:t>
      </w:r>
      <w:proofErr w:type="spellEnd"/>
      <w:r>
        <w:t xml:space="preserve"> en als laatste de data engineers. Wat betreft vaardigheden komen de top 3 vaardigheden overeen met de algehele populatie. Het meest opvallende binnen de vaardigheden zijn "marketing" en "Tableau". Deze zijn niet veel vertegenwoordigd in de vacatures geplaatst door de meest frequente opdrachtgevers.</w:t>
      </w:r>
    </w:p>
    <w:p w14:paraId="5BAF6A5D" w14:textId="064273BC" w:rsidR="00480C65" w:rsidRDefault="008C64A5" w:rsidP="008C64A5">
      <w:pPr>
        <w:pStyle w:val="NormalWeb"/>
      </w:pPr>
      <w:r>
        <w:t>Wanneer we echter naar de vierde grafiek kijken zien we de meest gevraagde skills door de top 10 opdrachtgevers. Het beeld lijkt hier vertekend door Bertelsmann omdat deze een groot deel van de aanvragen uit heeft staan. Des al niet te min blijft de top 4 (</w:t>
      </w:r>
      <w:proofErr w:type="spellStart"/>
      <w:r>
        <w:t>sql</w:t>
      </w:r>
      <w:proofErr w:type="spellEnd"/>
      <w:r>
        <w:t>, python, R, (</w:t>
      </w:r>
      <w:proofErr w:type="spellStart"/>
      <w:r>
        <w:t>neural</w:t>
      </w:r>
      <w:proofErr w:type="spellEnd"/>
      <w:r>
        <w:t xml:space="preserve">) </w:t>
      </w:r>
      <w:proofErr w:type="spellStart"/>
      <w:r>
        <w:t>network</w:t>
      </w:r>
      <w:proofErr w:type="spellEnd"/>
      <w:r>
        <w:t>) ongewijzigd. Hier verder op in gaande is ook te zien data Bertelsmann in zet op big data technologie (</w:t>
      </w:r>
      <w:proofErr w:type="spellStart"/>
      <w:r>
        <w:t>Hive</w:t>
      </w:r>
      <w:proofErr w:type="spellEnd"/>
      <w:r>
        <w:t xml:space="preserve">, scala en </w:t>
      </w:r>
      <w:proofErr w:type="spellStart"/>
      <w:r>
        <w:t>spark</w:t>
      </w:r>
      <w:proofErr w:type="spellEnd"/>
      <w:r>
        <w:t xml:space="preserve">). Dit zijn interessante </w:t>
      </w:r>
      <w:proofErr w:type="spellStart"/>
      <w:r>
        <w:t>signalene</w:t>
      </w:r>
      <w:proofErr w:type="spellEnd"/>
      <w:r>
        <w:t xml:space="preserve"> komende van de grootst </w:t>
      </w:r>
      <w:proofErr w:type="spellStart"/>
      <w:r>
        <w:t>potentiele</w:t>
      </w:r>
      <w:proofErr w:type="spellEnd"/>
      <w:r>
        <w:t xml:space="preserve"> opdrachtgever op Indeed.</w:t>
      </w:r>
    </w:p>
    <w:p w14:paraId="3B57A188" w14:textId="34D2CC78" w:rsidR="008C64A5" w:rsidRDefault="008C64A5" w:rsidP="008C64A5">
      <w:pPr>
        <w:pStyle w:val="NormalWeb"/>
      </w:pPr>
      <w:r>
        <w:t>Bovenstaande geeft handvatten om te bepalen welke skills momenteel belangrijk zijn om te ontwikkelen onder consultants en welke opdrachtgevers benaderd kunnen worden wegens het aantal vacatures. De code en artefacten die dit document opleveren geven de mogelijkheid om naar voorkeur de analyse aan te passen door bijvoorbeeld de focus van de bedrijven te verleggen (indien grootste aanbieders van functies over de tijd wijzigt).</w:t>
      </w:r>
    </w:p>
    <w:p w14:paraId="4ABDDB47" w14:textId="5EDBE450" w:rsidR="008C64A5" w:rsidRPr="00385E1E" w:rsidRDefault="008C64A5" w:rsidP="008C64A5">
      <w:pPr>
        <w:pStyle w:val="NormalWeb"/>
        <w:rPr>
          <w:b/>
          <w:bCs/>
        </w:rPr>
      </w:pPr>
      <w:r w:rsidRPr="00385E1E">
        <w:rPr>
          <w:b/>
          <w:bCs/>
        </w:rPr>
        <w:t>Ontwikkeling functie type en vraag opdrachtgevers</w:t>
      </w:r>
    </w:p>
    <w:p w14:paraId="2EEFC988" w14:textId="6F9FC1D4" w:rsidR="008C64A5" w:rsidRDefault="008C64A5" w:rsidP="00385E1E">
      <w:pPr>
        <w:pStyle w:val="NormalWeb"/>
      </w:pPr>
      <w:r>
        <w:lastRenderedPageBreak/>
        <w:t xml:space="preserve">Ondanks dat het niet mogelijk is om nu nog een uitspraak te doen over de ontwikkeling van vraag bij opdrachtgevers wordt er wel vast een artefact aangeleverd in de vorm van een tijdserie op basis van functietype. Deze grafiek en de bijbehorende code zijn hieronder en in de ondersteunende scripts terug te vinden voor toekomstig gebruik. Omdat er nu geen uitspraken worden gedaan </w:t>
      </w:r>
      <w:proofErr w:type="spellStart"/>
      <w:r>
        <w:t>i.v.m</w:t>
      </w:r>
      <w:proofErr w:type="spellEnd"/>
      <w:r>
        <w:t xml:space="preserve"> de statistische validiteit zal er geen verdere toelichting bij de grafiek te vinden zijn.</w:t>
      </w:r>
    </w:p>
    <w:p w14:paraId="3E5EA460" w14:textId="3CC58BDF" w:rsidR="008C64A5" w:rsidRDefault="008C64A5" w:rsidP="008C64A5">
      <w:pPr>
        <w:pStyle w:val="NormalWeb"/>
      </w:pPr>
      <w:r>
        <w:t xml:space="preserve">Er is hier ook </w:t>
      </w:r>
      <w:proofErr w:type="spellStart"/>
      <w:r>
        <w:t>overweogen</w:t>
      </w:r>
      <w:proofErr w:type="spellEnd"/>
      <w:r>
        <w:t xml:space="preserve"> een tweede artefact mee te leveren, namelijk een stuk code om het verloop van de vraag door individuele opdracht gevers weer te geven. Echter zegt de grafiek door de geringe hoeveelheid data te weinig. Om verkeerde </w:t>
      </w:r>
      <w:proofErr w:type="spellStart"/>
      <w:r>
        <w:t>interpetaties</w:t>
      </w:r>
      <w:proofErr w:type="spellEnd"/>
      <w:r>
        <w:t xml:space="preserve"> van de data te voorkomen wordt deze code dan ook niet meegeleverd. Zodra er genoeg data verzamelt is kan aan de hand van deze file en bijbehorende code een nieuw onderdeel worden toegevoegd om deze verandering over de tijd accuraat weer te geven.</w:t>
      </w:r>
    </w:p>
    <w:p w14:paraId="3ECBF113" w14:textId="548E3BFA" w:rsidR="008C64A5" w:rsidRDefault="008C64A5" w:rsidP="008C64A5">
      <w:pPr>
        <w:pStyle w:val="NormalWeb"/>
      </w:pPr>
      <w:r>
        <w:t xml:space="preserve">In dit hoofdstuk </w:t>
      </w:r>
      <w:proofErr w:type="spellStart"/>
      <w:r>
        <w:t>koment</w:t>
      </w:r>
      <w:proofErr w:type="spellEnd"/>
      <w:r>
        <w:t xml:space="preserve"> in iedergeval de kritische 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0B6F35B0" w14:textId="19616846" w:rsidR="008C64A5" w:rsidRDefault="008C64A5" w:rsidP="008C64A5">
      <w:pPr>
        <w:pStyle w:val="NormalWeb"/>
      </w:pPr>
      <w:r>
        <w:t xml:space="preserve">Het eerste verbeterpunt zit in de omvang van de dataset. Het grootste deel van dit onderzoek kon goed beantwoord worden binnen de tijd en met de aanwezige middelen. Echter blijft een interessante deelvraag: de ontwikkeling van de vraag. Grotendeels onbeantwoord. Inherent aan tijdseries analyses is de lange termijn data die hiervoor nodig is. Bij aanvang van dit project was dit al een duidelijke beperking. Echter was de hoop er om met de hoeveelheid tijd die beschikbaar was toch een goede tijdsreeks op te bouwen die inzichten kon verschaffen. Dit is achteraf toch niet gelukt. Hoewel er in de basis genoeg data punten zijn om een tijdsreeks analyse te kunnen doen, maken de gewenste groeperingen (bedrijf, functie, </w:t>
      </w:r>
      <w:proofErr w:type="spellStart"/>
      <w:r>
        <w:t>skill</w:t>
      </w:r>
      <w:proofErr w:type="spellEnd"/>
      <w:r>
        <w:t>) dat de dataset te ver versnipperd raakt. Dit is vooral voor toekomstige project goed om rekening mee te houden</w:t>
      </w:r>
    </w:p>
    <w:p w14:paraId="65F3C845" w14:textId="4F30ACC9" w:rsidR="008C64A5" w:rsidRPr="00385E1E" w:rsidRDefault="008C64A5" w:rsidP="008C64A5">
      <w:pPr>
        <w:pStyle w:val="NormalWeb"/>
        <w:rPr>
          <w:b/>
          <w:bCs/>
        </w:rPr>
      </w:pPr>
      <w:r w:rsidRPr="00385E1E">
        <w:rPr>
          <w:b/>
          <w:bCs/>
        </w:rPr>
        <w:t>Data kwaliteit</w:t>
      </w:r>
    </w:p>
    <w:p w14:paraId="27413A9D" w14:textId="72415397" w:rsidR="008C64A5" w:rsidRDefault="008C64A5" w:rsidP="008C64A5">
      <w:pPr>
        <w:pStyle w:val="NormalWeb"/>
      </w:pPr>
      <w:r>
        <w:t>In de methoden is de datakwaliteit al kort aanbod gekomen. Toch wordt dit punt hier nog aangestipt. Door het ontbreken van een betrouwbare API, de tijdspannen van dit onderzoek en de bewerkelijkheid van de data zijn een aantal keuzes gemaakt die maken dat het eindproduct niet volledig accuraat is. De belangrijkste is de analyse omtrent functietypen. Deze is verdeeld in drie specialisaties en elke observatie in de dataset is zo goed mogelijk in een van deze drie specialisaties onderverdeeld. Echter, er zijn observaties waar eigenlijk geen van de drie specialisaties bij passen (denk aan "data entry" functies). Ook heeft er wegens tijdsgebrek maar een beperkte check plaatsgevonden op deze categorisering en andere bewerkingen zoals het omrekening naar maandsalaris of het extraheren het aantal jaren werkervaring. Dit zijn kritische verbeterpunten. Bij het door ontwikkelen van de functionaliteiten van dit project zou er daarom gekeken kunnen worden naar:</w:t>
      </w:r>
    </w:p>
    <w:p w14:paraId="19E518A2" w14:textId="512E24A9" w:rsidR="008C64A5" w:rsidRDefault="008C64A5" w:rsidP="008C64A5">
      <w:pPr>
        <w:pStyle w:val="NormalWeb"/>
      </w:pPr>
      <w:r>
        <w:t>Het uitbreiden van de functietypen</w:t>
      </w:r>
    </w:p>
    <w:p w14:paraId="5552E5A4" w14:textId="04050F71" w:rsidR="008C64A5" w:rsidRDefault="008C64A5" w:rsidP="008C64A5">
      <w:pPr>
        <w:pStyle w:val="NormalWeb"/>
      </w:pPr>
      <w:r>
        <w:t>betere extractie van werkervaring</w:t>
      </w:r>
    </w:p>
    <w:p w14:paraId="154EBAE9" w14:textId="2A3D12C0" w:rsidR="008C64A5" w:rsidRDefault="008C64A5" w:rsidP="008C64A5">
      <w:pPr>
        <w:pStyle w:val="NormalWeb"/>
      </w:pPr>
      <w:r>
        <w:t>betere extractie van vaardigheden</w:t>
      </w:r>
    </w:p>
    <w:p w14:paraId="312416B2" w14:textId="42BEBBF2" w:rsidR="008C64A5" w:rsidRDefault="008C64A5" w:rsidP="008C64A5">
      <w:pPr>
        <w:pStyle w:val="NormalWeb"/>
      </w:pPr>
      <w:r>
        <w:lastRenderedPageBreak/>
        <w:t>validatie van de formule en de bepaling van salarissoorten (uur, maand, en jaar)</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010D2C6B" w:rsidR="008C64A5" w:rsidRDefault="008C64A5" w:rsidP="008C64A5">
      <w:pPr>
        <w:pStyle w:val="NormalWeb"/>
      </w:pPr>
      <w:r>
        <w:t xml:space="preserve">Als laatste zijn er twee </w:t>
      </w:r>
      <w:proofErr w:type="spellStart"/>
      <w:r>
        <w:t>kantekeningen</w:t>
      </w:r>
      <w:proofErr w:type="spellEnd"/>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 naar gedaan en staat dit nog open voor verbetering. </w:t>
      </w:r>
    </w:p>
    <w:p w14:paraId="286DA545" w14:textId="0C7509FF" w:rsidR="008C64A5" w:rsidRDefault="008C64A5" w:rsidP="008C64A5">
      <w:pPr>
        <w:pStyle w:val="NormalWeb"/>
      </w:pPr>
      <w:r>
        <w:t xml:space="preserve">De tweede </w:t>
      </w:r>
      <w:proofErr w:type="spellStart"/>
      <w:r>
        <w:t>kantekening</w:t>
      </w:r>
      <w:proofErr w:type="spellEnd"/>
      <w:r>
        <w:t xml:space="preserve"> betreft de zoek titel. De </w:t>
      </w:r>
      <w:proofErr w:type="spellStart"/>
      <w:r>
        <w:t>scraper</w:t>
      </w:r>
      <w:proofErr w:type="spellEnd"/>
      <w:r>
        <w:t xml:space="preserve"> en data is gericht op een zo breed mogelijk profiel. Om deze reden is als zoekopdracht "data" gebruikt. Echter een verbetering doe wordt voorgesteld is de </w:t>
      </w:r>
      <w:proofErr w:type="spellStart"/>
      <w:r>
        <w:t>scraper</w:t>
      </w:r>
      <w:proofErr w:type="spellEnd"/>
      <w:r>
        <w:t xml:space="preserve"> om te bouwen naar een meer generieke </w:t>
      </w:r>
      <w:proofErr w:type="spellStart"/>
      <w:r>
        <w:t>scraper</w:t>
      </w:r>
      <w:proofErr w:type="spellEnd"/>
      <w:r>
        <w:t>. Hierbij kan de gebruikte zoek woorden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040DE02D" w14:textId="22858D24" w:rsidR="008C64A5" w:rsidRDefault="008C64A5" w:rsidP="008C64A5">
      <w:pPr>
        <w:pStyle w:val="NormalWeb"/>
      </w:pPr>
      <w:r>
        <w:t xml:space="preserve">Als laatste onderwerp het stuk </w:t>
      </w:r>
      <w:proofErr w:type="spellStart"/>
      <w:r>
        <w:t>deployment</w:t>
      </w:r>
      <w:proofErr w:type="spellEnd"/>
      <w:r>
        <w:t xml:space="preserve">. Vanuit dit onderzoek worden er een aantal artefacten opgeleverd. Deze zullen niet standaard in een productie omgeving draaien maar kunnen wel voor ad-hoc analyses of door ontwikkeling worden gebruikt. </w:t>
      </w:r>
    </w:p>
    <w:p w14:paraId="61D436FC" w14:textId="6B226B91" w:rsidR="008C64A5" w:rsidRDefault="008C64A5" w:rsidP="008C64A5">
      <w:pPr>
        <w:pStyle w:val="NormalWeb"/>
      </w:pPr>
      <w:r>
        <w:t>De scripts zijn lost van dit notebook te draaien en geven House of Bèta de mogelijkheid niet alleen het onderzoek te reproduceren maar ook verder uit te breiden. In onderstaande tabel de artefacten die deel uitmaken van dit onderzoek.</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t>rmd_Capstone_DMAE_MaelvDijk.Rmd</w:t>
      </w:r>
      <w:proofErr w:type="spellEnd"/>
    </w:p>
    <w:p w14:paraId="65328433" w14:textId="19BAAE90" w:rsidR="008C64A5" w:rsidRDefault="008C64A5" w:rsidP="008C64A5">
      <w:pPr>
        <w:pStyle w:val="NormalWeb"/>
      </w:pPr>
      <w:proofErr w:type="spellStart"/>
      <w:r>
        <w:t>Markdown</w:t>
      </w:r>
      <w:proofErr w:type="spellEnd"/>
      <w:r>
        <w:t xml:space="preserve"> document met de analyses om de 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kunnen beantwoorden</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7C25B31" w:rsidR="008C64A5" w:rsidRDefault="008C64A5" w:rsidP="008C64A5">
      <w:pPr>
        <w:pStyle w:val="NormalWeb"/>
      </w:pPr>
      <w:r>
        <w:t xml:space="preserve">diverse .CSV bestanden die als brondata dienen voor het hier uitgevoerde onderzoek. </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571A0D9E" w:rsidR="008C64A5" w:rsidRDefault="008C64A5" w:rsidP="008C64A5">
      <w:pPr>
        <w:pStyle w:val="NormalWeb"/>
      </w:pPr>
      <w:proofErr w:type="spellStart"/>
      <w:r>
        <w:t>webscraper</w:t>
      </w:r>
      <w:proofErr w:type="spellEnd"/>
      <w:r>
        <w:t xml:space="preserve"> voor de Indeed vacature website. Te gebruiken om nieuwe data binnen te halen. de mogelijkheid is er om de functionaliteit uit te breiden met onder andere </w:t>
      </w:r>
      <w:proofErr w:type="spellStart"/>
      <w:r>
        <w:t>andere</w:t>
      </w:r>
      <w:proofErr w:type="spellEnd"/>
      <w:r>
        <w:t xml:space="preserve"> zoekwoorden.</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8021DE6" w14:textId="77777777" w:rsidR="008C64A5" w:rsidRDefault="008C64A5" w:rsidP="008C64A5">
      <w:pPr>
        <w:pStyle w:val="NormalWeb"/>
      </w:pPr>
      <w:r>
        <w:lastRenderedPageBreak/>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35B02198"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 Ook dit bestand kan naar eigen inzien uitgebreid worden.</w:t>
      </w:r>
    </w:p>
    <w:p w14:paraId="0193B937" w14:textId="353BA8B7" w:rsidR="008C64A5" w:rsidRDefault="008C64A5" w:rsidP="008C64A5">
      <w:pPr>
        <w:pStyle w:val="Heading1"/>
      </w:pPr>
      <w:r>
        <w:t>Conclusie</w:t>
      </w:r>
    </w:p>
    <w:p w14:paraId="31875260" w14:textId="6F83FDE5" w:rsidR="008C64A5" w:rsidRDefault="008C64A5" w:rsidP="008C64A5">
      <w:pPr>
        <w:pStyle w:val="NormalWeb"/>
      </w:pPr>
      <w:r>
        <w:t xml:space="preserve">Het laatste onderdeel van dit onderzoek tracht de hoofdvraag: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beantwoorden.</w:t>
      </w:r>
    </w:p>
    <w:p w14:paraId="754BC858" w14:textId="3FF6861E" w:rsidR="008C64A5" w:rsidRDefault="008C64A5" w:rsidP="008C64A5">
      <w:pPr>
        <w:pStyle w:val="NormalWeb"/>
      </w:pPr>
      <w:r>
        <w:t xml:space="preserve">Uit het onderzoek is gebleken dat </w:t>
      </w:r>
      <w:proofErr w:type="spellStart"/>
      <w:r>
        <w:t>HoB</w:t>
      </w:r>
      <w:proofErr w:type="spellEnd"/>
      <w:r>
        <w:t xml:space="preserve"> haar werknemers vanaf het 3e jaar een </w:t>
      </w:r>
      <w:proofErr w:type="spellStart"/>
      <w:r>
        <w:t>competatief</w:t>
      </w:r>
      <w:proofErr w:type="spellEnd"/>
      <w:r>
        <w:t xml:space="preserve">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 xml:space="preserve">Wat betreft de vaardigheden die binnen </w:t>
      </w:r>
      <w:proofErr w:type="spellStart"/>
      <w:r>
        <w:t>HoB</w:t>
      </w:r>
      <w:proofErr w:type="spellEnd"/>
      <w:r>
        <w:t xml:space="preserve"> worden aangemoedigd om aan te leren zit </w:t>
      </w:r>
      <w:proofErr w:type="spellStart"/>
      <w:r>
        <w:t>HoB</w:t>
      </w:r>
      <w:proofErr w:type="spellEnd"/>
      <w:r>
        <w:t xml:space="preserve"> in het segment waar de meeste vraag naar is (</w:t>
      </w:r>
      <w:proofErr w:type="spellStart"/>
      <w:r>
        <w:t>sql</w:t>
      </w:r>
      <w:proofErr w:type="spellEnd"/>
      <w:r>
        <w:t xml:space="preserve">, R, python, </w:t>
      </w:r>
      <w:proofErr w:type="spellStart"/>
      <w:r>
        <w:t>excel</w:t>
      </w:r>
      <w:proofErr w:type="spellEnd"/>
      <w:r>
        <w:t xml:space="preserve">). Echter duikt hier ook een tekort op. Een groot deel van dataprofessionals bezitten deze gevraagde skills of zijn deze aan het ontwikkelen. Hoewel de vraag naar deze skills klaarblijkelijk nog steeds aanwezig is zijn dit niet de plekken waar </w:t>
      </w:r>
      <w:proofErr w:type="spellStart"/>
      <w:r>
        <w:t>HoB</w:t>
      </w:r>
      <w:proofErr w:type="spellEnd"/>
      <w:r>
        <w:t xml:space="preserve"> zich op kan onderscheiden. De vaardigheden waar </w:t>
      </w:r>
      <w:proofErr w:type="spellStart"/>
      <w:r>
        <w:t>HoB</w:t>
      </w:r>
      <w:proofErr w:type="spellEnd"/>
      <w:r>
        <w:t xml:space="preserve"> zich daadwerkelijk in zou kunnen onderscheiden zijn: </w:t>
      </w:r>
      <w:proofErr w:type="spellStart"/>
      <w:r>
        <w:t>neural</w:t>
      </w:r>
      <w:proofErr w:type="spellEnd"/>
      <w:r>
        <w:t xml:space="preserve"> </w:t>
      </w:r>
      <w:proofErr w:type="spellStart"/>
      <w:r>
        <w:t>networks</w:t>
      </w:r>
      <w:proofErr w:type="spellEnd"/>
      <w:r>
        <w:t xml:space="preserve">, ai, machine </w:t>
      </w:r>
      <w:proofErr w:type="spellStart"/>
      <w:r>
        <w:t>learning</w:t>
      </w:r>
      <w:proofErr w:type="spellEnd"/>
      <w:r>
        <w:t xml:space="preserve">, </w:t>
      </w:r>
      <w:proofErr w:type="spellStart"/>
      <w:r>
        <w:t>azure</w:t>
      </w:r>
      <w:proofErr w:type="spellEnd"/>
      <w:r>
        <w:t xml:space="preserve"> en </w:t>
      </w:r>
      <w:proofErr w:type="spellStart"/>
      <w:r>
        <w:t>aws</w:t>
      </w:r>
      <w:proofErr w:type="spellEnd"/>
      <w:r>
        <w:t xml:space="preserve">, sas, en big data </w:t>
      </w:r>
      <w:proofErr w:type="spellStart"/>
      <w:r>
        <w:t>frameworks</w:t>
      </w:r>
      <w:proofErr w:type="spellEnd"/>
      <w:r>
        <w:t xml:space="preserve"> zoals </w:t>
      </w:r>
      <w:proofErr w:type="spellStart"/>
      <w:r>
        <w:t>spark</w:t>
      </w:r>
      <w:proofErr w:type="spellEnd"/>
      <w:r>
        <w:t xml:space="preserve"> en scala. Deze aanbeveling berust enerzijds op het resultaat uit dit onderzoek zoals de meest gevraagde skills bij de meest frequente opdrachtgevers, anderzijds komt dit vanuit persoonlijke ervaring en gesprekken tijdens het uitvoeren van mijn eigen opdrachten als data analist / data </w:t>
      </w:r>
      <w:proofErr w:type="spellStart"/>
      <w:r>
        <w:t>scientist</w:t>
      </w:r>
      <w:proofErr w:type="spellEnd"/>
      <w:r>
        <w:t>.</w:t>
      </w:r>
    </w:p>
    <w:p w14:paraId="5B96E094" w14:textId="04836866" w:rsidR="008C64A5" w:rsidRDefault="008C64A5" w:rsidP="008C64A5">
      <w:pPr>
        <w:pStyle w:val="NormalWeb"/>
      </w:pPr>
      <w:r>
        <w:t xml:space="preserve">het laatste onderdeel m.b.t de opdrachtgevers is voor nu niet te beantwoorden door het tekort aan data. Wel kan </w:t>
      </w:r>
      <w:proofErr w:type="spellStart"/>
      <w:r>
        <w:t>HoB</w:t>
      </w:r>
      <w:proofErr w:type="spellEnd"/>
      <w:r>
        <w:t xml:space="preserve">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proofErr w:type="spellStart"/>
      <w:r>
        <w:t>Alliander</w:t>
      </w:r>
      <w:proofErr w:type="spellEnd"/>
    </w:p>
    <w:p w14:paraId="1E66D77A" w14:textId="07508784" w:rsidR="008C64A5" w:rsidRDefault="008C64A5" w:rsidP="008C64A5">
      <w:pPr>
        <w:pStyle w:val="NormalWeb"/>
      </w:pPr>
      <w:r>
        <w:lastRenderedPageBreak/>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t xml:space="preserve">In het kort, </w:t>
      </w:r>
      <w:proofErr w:type="spellStart"/>
      <w:r>
        <w:t>HoB</w:t>
      </w:r>
      <w:proofErr w:type="spellEnd"/>
      <w:r>
        <w:t xml:space="preserve"> investeert in de ontwikkeling van haar personeel waarbij het salaris in het 3e jaar een groot deel van de markt verslaat. Er zijn voornamelijk kansen voor </w:t>
      </w:r>
      <w:proofErr w:type="spellStart"/>
      <w:r>
        <w:t>HoB</w:t>
      </w:r>
      <w:proofErr w:type="spellEnd"/>
      <w:r>
        <w:t xml:space="preserve"> om met haar specialisten verder te richten op kennis van de </w:t>
      </w:r>
      <w:proofErr w:type="spellStart"/>
      <w:r>
        <w:t>cloud</w:t>
      </w:r>
      <w:proofErr w:type="spellEnd"/>
      <w:r>
        <w:t xml:space="preserve">, big data oplossingen en diepgaandere kennis over ai en machine </w:t>
      </w:r>
      <w:proofErr w:type="spellStart"/>
      <w:r>
        <w:t>learning</w:t>
      </w:r>
      <w:proofErr w:type="spellEnd"/>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ël van Dijk">
    <w15:presenceInfo w15:providerId="Windows Live" w15:userId="7204f5a17f4e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A6752"/>
    <w:rsid w:val="000C3E69"/>
    <w:rsid w:val="001B4B7A"/>
    <w:rsid w:val="002642C4"/>
    <w:rsid w:val="00385E1E"/>
    <w:rsid w:val="00391BCE"/>
    <w:rsid w:val="003E04DB"/>
    <w:rsid w:val="003F1C84"/>
    <w:rsid w:val="00430C5F"/>
    <w:rsid w:val="00480C65"/>
    <w:rsid w:val="00525C34"/>
    <w:rsid w:val="005C5EBE"/>
    <w:rsid w:val="00642E85"/>
    <w:rsid w:val="006F3A8D"/>
    <w:rsid w:val="007706F6"/>
    <w:rsid w:val="008622E8"/>
    <w:rsid w:val="00864695"/>
    <w:rsid w:val="008C64A5"/>
    <w:rsid w:val="009E10BE"/>
    <w:rsid w:val="00A30E70"/>
    <w:rsid w:val="00B242E8"/>
    <w:rsid w:val="00B52977"/>
    <w:rsid w:val="00C6783B"/>
    <w:rsid w:val="00E84930"/>
    <w:rsid w:val="00F038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4895</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9</cp:revision>
  <dcterms:created xsi:type="dcterms:W3CDTF">2022-04-10T14:41:00Z</dcterms:created>
  <dcterms:modified xsi:type="dcterms:W3CDTF">2022-04-10T15:47:00Z</dcterms:modified>
</cp:coreProperties>
</file>